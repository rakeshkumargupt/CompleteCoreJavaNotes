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F29" w:rsidRPr="00CC1910" w:rsidRDefault="00031F29" w:rsidP="00031F29">
      <w:pPr>
        <w:spacing w:after="0" w:line="240" w:lineRule="auto"/>
        <w:outlineLvl w:val="0"/>
        <w:rPr>
          <w:rFonts w:ascii="Times New Roman" w:eastAsia="Times New Roman" w:hAnsi="Times New Roman" w:cs="Times New Roman"/>
          <w:b/>
          <w:bCs/>
          <w:kern w:val="36"/>
          <w:sz w:val="32"/>
          <w:szCs w:val="48"/>
          <w:lang w:eastAsia="en-IN"/>
        </w:rPr>
      </w:pPr>
      <w:r w:rsidRPr="00CC1910">
        <w:rPr>
          <w:rFonts w:ascii="Times New Roman" w:eastAsia="Times New Roman" w:hAnsi="Times New Roman" w:cs="Times New Roman"/>
          <w:b/>
          <w:bCs/>
          <w:kern w:val="36"/>
          <w:sz w:val="32"/>
          <w:szCs w:val="48"/>
          <w:lang w:eastAsia="en-IN"/>
        </w:rPr>
        <w:t>Java Jar</w:t>
      </w:r>
    </w:p>
    <w:p w:rsidR="00EF532E" w:rsidRPr="002D429E" w:rsidRDefault="00EF532E" w:rsidP="00031F29">
      <w:pPr>
        <w:spacing w:after="0" w:line="240" w:lineRule="auto"/>
        <w:outlineLvl w:val="0"/>
        <w:rPr>
          <w:rFonts w:ascii="Times New Roman" w:eastAsia="Times New Roman" w:hAnsi="Times New Roman" w:cs="Times New Roman"/>
          <w:b/>
          <w:bCs/>
          <w:kern w:val="36"/>
          <w:sz w:val="28"/>
          <w:szCs w:val="48"/>
          <w:lang w:eastAsia="en-IN"/>
        </w:rPr>
      </w:pPr>
    </w:p>
    <w:p w:rsidR="00031F29" w:rsidRPr="002D429E" w:rsidRDefault="00031F29" w:rsidP="00031F29">
      <w:pPr>
        <w:spacing w:after="0" w:line="240" w:lineRule="auto"/>
        <w:outlineLvl w:val="0"/>
        <w:rPr>
          <w:rFonts w:ascii="Times New Roman" w:eastAsia="Times New Roman" w:hAnsi="Times New Roman" w:cs="Times New Roman"/>
          <w:b/>
          <w:bCs/>
          <w:kern w:val="36"/>
          <w:sz w:val="28"/>
          <w:szCs w:val="48"/>
          <w:lang w:eastAsia="en-IN"/>
        </w:rPr>
      </w:pPr>
      <w:r w:rsidRPr="002D429E">
        <w:rPr>
          <w:rFonts w:ascii="Times New Roman" w:eastAsia="Times New Roman" w:hAnsi="Times New Roman" w:cs="Times New Roman"/>
          <w:b/>
          <w:bCs/>
          <w:kern w:val="36"/>
          <w:sz w:val="28"/>
          <w:szCs w:val="48"/>
          <w:lang w:eastAsia="en-IN"/>
        </w:rPr>
        <w:t>Executable Java Jar File and Windows Exe File Creation</w:t>
      </w:r>
    </w:p>
    <w:p w:rsidR="00031F29" w:rsidRPr="00031F29" w:rsidRDefault="00031F29" w:rsidP="00031F29">
      <w:pPr>
        <w:pBdr>
          <w:bottom w:val="single" w:sz="6" w:space="0" w:color="9C9C9C"/>
        </w:pBdr>
        <w:shd w:val="clear" w:color="auto" w:fill="FFFFFF"/>
        <w:spacing w:before="100" w:beforeAutospacing="1" w:after="100" w:afterAutospacing="1" w:line="450" w:lineRule="atLeast"/>
        <w:outlineLvl w:val="1"/>
        <w:rPr>
          <w:rFonts w:ascii="Arial" w:eastAsia="Times New Roman" w:hAnsi="Arial" w:cs="Arial"/>
          <w:b/>
          <w:bCs/>
          <w:color w:val="000000"/>
          <w:sz w:val="36"/>
          <w:szCs w:val="36"/>
          <w:lang w:eastAsia="en-IN"/>
        </w:rPr>
      </w:pPr>
      <w:r w:rsidRPr="00031F29">
        <w:rPr>
          <w:rFonts w:ascii="Arial" w:eastAsia="Times New Roman" w:hAnsi="Arial" w:cs="Arial"/>
          <w:b/>
          <w:bCs/>
          <w:color w:val="000000"/>
          <w:sz w:val="36"/>
          <w:szCs w:val="36"/>
          <w:lang w:eastAsia="en-IN"/>
        </w:rPr>
        <w:t>How to Create an Executable JAR File?</w:t>
      </w:r>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sidRPr="00031F29">
        <w:rPr>
          <w:rFonts w:ascii="Arial" w:eastAsia="Times New Roman" w:hAnsi="Arial" w:cs="Arial"/>
          <w:color w:val="000000"/>
          <w:sz w:val="21"/>
          <w:szCs w:val="21"/>
          <w:lang w:eastAsia="en-IN"/>
        </w:rPr>
        <w:t>JDK gives us a tool to create </w:t>
      </w:r>
      <w:r w:rsidRPr="00031F29">
        <w:rPr>
          <w:rFonts w:ascii="Arial" w:eastAsia="Times New Roman" w:hAnsi="Arial" w:cs="Arial"/>
          <w:i/>
          <w:iCs/>
          <w:color w:val="000000"/>
          <w:sz w:val="21"/>
          <w:szCs w:val="21"/>
          <w:lang w:eastAsia="en-IN"/>
        </w:rPr>
        <w:t>jar</w:t>
      </w:r>
      <w:r w:rsidRPr="00031F29">
        <w:rPr>
          <w:rFonts w:ascii="Arial" w:eastAsia="Times New Roman" w:hAnsi="Arial" w:cs="Arial"/>
          <w:color w:val="000000"/>
          <w:sz w:val="21"/>
          <w:szCs w:val="21"/>
          <w:lang w:eastAsia="en-IN"/>
        </w:rPr>
        <w:t> files.</w:t>
      </w:r>
      <w:bookmarkStart w:id="0" w:name="_GoBack"/>
      <w:bookmarkEnd w:id="0"/>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val="en-US"/>
        </w:rPr>
        <w:drawing>
          <wp:inline distT="0" distB="0" distL="0" distR="0">
            <wp:extent cx="1943100" cy="2066925"/>
            <wp:effectExtent l="0" t="0" r="0" b="9525"/>
            <wp:docPr id="4" name="Picture 4" descr="jar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r_ex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2066925"/>
                    </a:xfrm>
                    <a:prstGeom prst="rect">
                      <a:avLst/>
                    </a:prstGeom>
                    <a:noFill/>
                    <a:ln>
                      <a:noFill/>
                    </a:ln>
                  </pic:spPr>
                </pic:pic>
              </a:graphicData>
            </a:graphic>
          </wp:inline>
        </w:drawing>
      </w:r>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sidRPr="00031F29">
        <w:rPr>
          <w:rFonts w:ascii="Arial" w:eastAsia="Times New Roman" w:hAnsi="Arial" w:cs="Arial"/>
          <w:color w:val="000000"/>
          <w:sz w:val="21"/>
          <w:szCs w:val="21"/>
          <w:lang w:eastAsia="en-IN"/>
        </w:rPr>
        <w:t xml:space="preserve">Before creating a java jar file, we need to create a java </w:t>
      </w:r>
      <w:r w:rsidRPr="000C46C4">
        <w:rPr>
          <w:rFonts w:ascii="Arial" w:eastAsia="Times New Roman" w:hAnsi="Arial" w:cs="Arial"/>
          <w:b/>
          <w:color w:val="000000"/>
          <w:sz w:val="21"/>
          <w:szCs w:val="21"/>
          <w:lang w:eastAsia="en-IN"/>
        </w:rPr>
        <w:t>manifest</w:t>
      </w:r>
      <w:r w:rsidRPr="00031F29">
        <w:rPr>
          <w:rFonts w:ascii="Arial" w:eastAsia="Times New Roman" w:hAnsi="Arial" w:cs="Arial"/>
          <w:color w:val="000000"/>
          <w:sz w:val="21"/>
          <w:szCs w:val="21"/>
          <w:lang w:eastAsia="en-IN"/>
        </w:rPr>
        <w:t xml:space="preserve"> file.</w:t>
      </w:r>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sidRPr="00031F29">
        <w:rPr>
          <w:rFonts w:ascii="Arial" w:eastAsia="Times New Roman" w:hAnsi="Arial" w:cs="Arial"/>
          <w:color w:val="000000"/>
          <w:sz w:val="21"/>
          <w:szCs w:val="21"/>
          <w:lang w:eastAsia="en-IN"/>
        </w:rPr>
        <w:t>Command to create an executable java jar file:</w:t>
      </w:r>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proofErr w:type="gramStart"/>
      <w:r w:rsidRPr="00031F29">
        <w:rPr>
          <w:rFonts w:ascii="Arial" w:eastAsia="Times New Roman" w:hAnsi="Arial" w:cs="Arial"/>
          <w:i/>
          <w:iCs/>
          <w:color w:val="000000"/>
          <w:sz w:val="21"/>
          <w:szCs w:val="21"/>
          <w:lang w:eastAsia="en-IN"/>
        </w:rPr>
        <w:t>jar</w:t>
      </w:r>
      <w:proofErr w:type="gramEnd"/>
      <w:r w:rsidRPr="00031F29">
        <w:rPr>
          <w:rFonts w:ascii="Arial" w:eastAsia="Times New Roman" w:hAnsi="Arial" w:cs="Arial"/>
          <w:i/>
          <w:iCs/>
          <w:color w:val="000000"/>
          <w:sz w:val="21"/>
          <w:szCs w:val="21"/>
          <w:lang w:eastAsia="en-IN"/>
        </w:rPr>
        <w:t xml:space="preserve"> </w:t>
      </w:r>
      <w:r w:rsidR="00DD2A8D">
        <w:rPr>
          <w:rFonts w:ascii="Arial" w:eastAsia="Times New Roman" w:hAnsi="Arial" w:cs="Arial"/>
          <w:i/>
          <w:iCs/>
          <w:color w:val="000000"/>
          <w:sz w:val="21"/>
          <w:szCs w:val="21"/>
          <w:lang w:eastAsia="en-IN"/>
        </w:rPr>
        <w:t>-</w:t>
      </w:r>
      <w:proofErr w:type="spellStart"/>
      <w:r w:rsidR="00DD2A8D">
        <w:rPr>
          <w:rFonts w:ascii="Arial" w:eastAsia="Times New Roman" w:hAnsi="Arial" w:cs="Arial"/>
          <w:i/>
          <w:iCs/>
          <w:color w:val="000000"/>
          <w:sz w:val="21"/>
          <w:szCs w:val="21"/>
          <w:lang w:eastAsia="en-IN"/>
        </w:rPr>
        <w:t>cvfm</w:t>
      </w:r>
      <w:proofErr w:type="spellEnd"/>
      <w:r w:rsidR="00DD2A8D">
        <w:rPr>
          <w:rFonts w:ascii="Arial" w:eastAsia="Times New Roman" w:hAnsi="Arial" w:cs="Arial"/>
          <w:i/>
          <w:iCs/>
          <w:color w:val="000000"/>
          <w:sz w:val="21"/>
          <w:szCs w:val="21"/>
          <w:lang w:eastAsia="en-IN"/>
        </w:rPr>
        <w:t xml:space="preserve"> BundleExample.jar </w:t>
      </w:r>
      <w:proofErr w:type="spellStart"/>
      <w:r w:rsidR="00DD2A8D">
        <w:rPr>
          <w:rFonts w:ascii="Arial" w:eastAsia="Times New Roman" w:hAnsi="Arial" w:cs="Arial"/>
          <w:i/>
          <w:iCs/>
          <w:color w:val="000000"/>
          <w:sz w:val="21"/>
          <w:szCs w:val="21"/>
          <w:lang w:eastAsia="en-IN"/>
        </w:rPr>
        <w:t>manifest.mf</w:t>
      </w:r>
      <w:proofErr w:type="spellEnd"/>
      <w:r w:rsidR="00DD2A8D">
        <w:rPr>
          <w:rFonts w:ascii="Arial" w:eastAsia="Times New Roman" w:hAnsi="Arial" w:cs="Arial"/>
          <w:i/>
          <w:iCs/>
          <w:color w:val="000000"/>
          <w:sz w:val="21"/>
          <w:szCs w:val="21"/>
          <w:lang w:eastAsia="en-IN"/>
        </w:rPr>
        <w:t xml:space="preserve"> com</w:t>
      </w:r>
      <w:r w:rsidR="00DD2A8D" w:rsidRPr="00031F29">
        <w:rPr>
          <w:rFonts w:ascii="Arial" w:eastAsia="Times New Roman" w:hAnsi="Arial" w:cs="Arial"/>
          <w:i/>
          <w:iCs/>
          <w:color w:val="000000"/>
          <w:sz w:val="21"/>
          <w:szCs w:val="21"/>
          <w:lang w:eastAsia="en-IN"/>
        </w:rPr>
        <w:t xml:space="preserve"> </w:t>
      </w:r>
      <w:r w:rsidRPr="00031F29">
        <w:rPr>
          <w:rFonts w:ascii="Arial" w:eastAsia="Times New Roman" w:hAnsi="Arial" w:cs="Arial"/>
          <w:i/>
          <w:iCs/>
          <w:color w:val="000000"/>
          <w:sz w:val="21"/>
          <w:szCs w:val="21"/>
          <w:lang w:eastAsia="en-IN"/>
        </w:rPr>
        <w:t>/</w:t>
      </w:r>
      <w:proofErr w:type="spellStart"/>
      <w:r w:rsidRPr="00031F29">
        <w:rPr>
          <w:rFonts w:ascii="Arial" w:eastAsia="Times New Roman" w:hAnsi="Arial" w:cs="Arial"/>
          <w:i/>
          <w:iCs/>
          <w:color w:val="000000"/>
          <w:sz w:val="21"/>
          <w:szCs w:val="21"/>
          <w:lang w:eastAsia="en-IN"/>
        </w:rPr>
        <w:t>corejava</w:t>
      </w:r>
      <w:proofErr w:type="spellEnd"/>
      <w:r w:rsidRPr="00031F29">
        <w:rPr>
          <w:rFonts w:ascii="Arial" w:eastAsia="Times New Roman" w:hAnsi="Arial" w:cs="Arial"/>
          <w:i/>
          <w:iCs/>
          <w:color w:val="000000"/>
          <w:sz w:val="21"/>
          <w:szCs w:val="21"/>
          <w:lang w:eastAsia="en-IN"/>
        </w:rPr>
        <w:t>/*.class</w:t>
      </w:r>
    </w:p>
    <w:p w:rsidR="00031F29" w:rsidRPr="00031F29" w:rsidRDefault="00031F29" w:rsidP="00031F29">
      <w:pPr>
        <w:shd w:val="clear" w:color="auto" w:fill="FFFFFF"/>
        <w:spacing w:before="100" w:beforeAutospacing="1" w:after="100" w:afterAutospacing="1" w:line="360" w:lineRule="atLeast"/>
        <w:outlineLvl w:val="2"/>
        <w:rPr>
          <w:rFonts w:ascii="Arial" w:eastAsia="Times New Roman" w:hAnsi="Arial" w:cs="Arial"/>
          <w:b/>
          <w:bCs/>
          <w:color w:val="000000"/>
          <w:sz w:val="27"/>
          <w:szCs w:val="27"/>
          <w:lang w:eastAsia="en-IN"/>
        </w:rPr>
      </w:pPr>
      <w:r w:rsidRPr="00031F29">
        <w:rPr>
          <w:rFonts w:ascii="Arial" w:eastAsia="Times New Roman" w:hAnsi="Arial" w:cs="Arial"/>
          <w:b/>
          <w:bCs/>
          <w:color w:val="000000"/>
          <w:sz w:val="27"/>
          <w:szCs w:val="27"/>
          <w:lang w:eastAsia="en-IN"/>
        </w:rPr>
        <w:t>How to create a java manifest file?</w:t>
      </w:r>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sidRPr="00031F29">
        <w:rPr>
          <w:rFonts w:ascii="Arial" w:eastAsia="Times New Roman" w:hAnsi="Arial" w:cs="Arial"/>
          <w:color w:val="000000"/>
          <w:sz w:val="21"/>
          <w:szCs w:val="21"/>
          <w:lang w:eastAsia="en-IN"/>
        </w:rPr>
        <w:t>Generally we will have the </w:t>
      </w:r>
      <w:hyperlink r:id="rId6" w:tgtFrame="_blank" w:history="1">
        <w:r w:rsidRPr="00031F29">
          <w:rPr>
            <w:rFonts w:ascii="Arial" w:eastAsia="Times New Roman" w:hAnsi="Arial" w:cs="Arial"/>
            <w:color w:val="0000EE"/>
            <w:sz w:val="21"/>
            <w:szCs w:val="21"/>
            <w:u w:val="single"/>
            <w:lang w:eastAsia="en-IN"/>
          </w:rPr>
          <w:t>manifest file</w:t>
        </w:r>
      </w:hyperlink>
      <w:r w:rsidRPr="00031F29">
        <w:rPr>
          <w:rFonts w:ascii="Arial" w:eastAsia="Times New Roman" w:hAnsi="Arial" w:cs="Arial"/>
          <w:color w:val="000000"/>
          <w:sz w:val="21"/>
          <w:szCs w:val="21"/>
          <w:lang w:eastAsia="en-IN"/>
        </w:rPr>
        <w:t> located in,</w:t>
      </w:r>
    </w:p>
    <w:p w:rsidR="00031F29" w:rsidRPr="00031F29" w:rsidRDefault="00031F29" w:rsidP="00031F29">
      <w:pPr>
        <w:numPr>
          <w:ilvl w:val="0"/>
          <w:numId w:val="1"/>
        </w:numPr>
        <w:shd w:val="clear" w:color="auto" w:fill="FFFFFF"/>
        <w:spacing w:before="100" w:beforeAutospacing="1" w:after="100" w:afterAutospacing="1" w:line="360" w:lineRule="atLeast"/>
        <w:ind w:left="2295"/>
        <w:rPr>
          <w:rFonts w:ascii="Arial" w:eastAsia="Times New Roman" w:hAnsi="Arial" w:cs="Arial"/>
          <w:color w:val="000000"/>
          <w:sz w:val="21"/>
          <w:szCs w:val="21"/>
          <w:lang w:eastAsia="en-IN"/>
        </w:rPr>
      </w:pPr>
      <w:r w:rsidRPr="00031F29">
        <w:rPr>
          <w:rFonts w:ascii="Arial" w:eastAsia="Times New Roman" w:hAnsi="Arial" w:cs="Arial"/>
          <w:color w:val="000000"/>
          <w:sz w:val="21"/>
          <w:szCs w:val="21"/>
          <w:lang w:eastAsia="en-IN"/>
        </w:rPr>
        <w:t>META-INF/</w:t>
      </w:r>
      <w:proofErr w:type="spellStart"/>
      <w:r w:rsidRPr="00031F29">
        <w:rPr>
          <w:rFonts w:ascii="Arial" w:eastAsia="Times New Roman" w:hAnsi="Arial" w:cs="Arial"/>
          <w:color w:val="000000"/>
          <w:sz w:val="21"/>
          <w:szCs w:val="21"/>
          <w:lang w:eastAsia="en-IN"/>
        </w:rPr>
        <w:t>manifest.mf</w:t>
      </w:r>
      <w:proofErr w:type="spellEnd"/>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sidRPr="00031F29">
        <w:rPr>
          <w:rFonts w:ascii="Arial" w:eastAsia="Times New Roman" w:hAnsi="Arial" w:cs="Arial"/>
          <w:color w:val="000000"/>
          <w:sz w:val="21"/>
          <w:szCs w:val="21"/>
          <w:lang w:eastAsia="en-IN"/>
        </w:rPr>
        <w:t>This manifest file contains information about the jar file. Information like which is the main java class to be executed, who created the application, version of the application, etc.</w:t>
      </w:r>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sidRPr="00031F29">
        <w:rPr>
          <w:rFonts w:ascii="Arial" w:eastAsia="Times New Roman" w:hAnsi="Arial" w:cs="Arial"/>
          <w:color w:val="000000"/>
          <w:sz w:val="21"/>
          <w:szCs w:val="21"/>
          <w:lang w:eastAsia="en-IN"/>
        </w:rPr>
        <w:t>It is a regular text file. Remember to press enter at the end of each line and importantly in the last line.</w:t>
      </w:r>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sidRPr="00031F29">
        <w:rPr>
          <w:rFonts w:ascii="Arial" w:eastAsia="Times New Roman" w:hAnsi="Arial" w:cs="Arial"/>
          <w:color w:val="000000"/>
          <w:sz w:val="21"/>
          <w:szCs w:val="21"/>
          <w:lang w:eastAsia="en-IN"/>
        </w:rPr>
        <w:t>So with respect to creating an executable java jar file, we need to add the main class of the application using which it can be launched. Our example manifest file is like below,</w:t>
      </w:r>
    </w:p>
    <w:p w:rsidR="00031F29" w:rsidRPr="00031F29" w:rsidRDefault="000C46C4"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Pr>
          <w:rFonts w:ascii="Arial" w:eastAsia="Times New Roman" w:hAnsi="Arial" w:cs="Arial"/>
          <w:i/>
          <w:iCs/>
          <w:color w:val="000000"/>
          <w:sz w:val="21"/>
          <w:szCs w:val="21"/>
          <w:lang w:eastAsia="en-IN"/>
        </w:rPr>
        <w:t xml:space="preserve">Main-Class: </w:t>
      </w:r>
      <w:proofErr w:type="spellStart"/>
      <w:r>
        <w:rPr>
          <w:rFonts w:ascii="Arial" w:eastAsia="Times New Roman" w:hAnsi="Arial" w:cs="Arial"/>
          <w:i/>
          <w:iCs/>
          <w:color w:val="000000"/>
          <w:sz w:val="21"/>
          <w:szCs w:val="21"/>
          <w:lang w:eastAsia="en-IN"/>
        </w:rPr>
        <w:t>com</w:t>
      </w:r>
      <w:r w:rsidR="00031F29" w:rsidRPr="00031F29">
        <w:rPr>
          <w:rFonts w:ascii="Arial" w:eastAsia="Times New Roman" w:hAnsi="Arial" w:cs="Arial"/>
          <w:i/>
          <w:iCs/>
          <w:color w:val="000000"/>
          <w:sz w:val="21"/>
          <w:szCs w:val="21"/>
          <w:lang w:eastAsia="en-IN"/>
        </w:rPr>
        <w:t>.corejava.JavaBundleExample</w:t>
      </w:r>
      <w:proofErr w:type="spellEnd"/>
      <w:r w:rsidR="00031F29" w:rsidRPr="00031F29">
        <w:rPr>
          <w:rFonts w:ascii="Arial" w:eastAsia="Times New Roman" w:hAnsi="Arial" w:cs="Arial"/>
          <w:i/>
          <w:iCs/>
          <w:color w:val="000000"/>
          <w:sz w:val="21"/>
          <w:szCs w:val="21"/>
          <w:lang w:eastAsia="en-IN"/>
        </w:rPr>
        <w:t> </w:t>
      </w:r>
    </w:p>
    <w:p w:rsidR="00031F29" w:rsidRP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sidRPr="00031F29">
        <w:rPr>
          <w:rFonts w:ascii="Arial" w:eastAsia="Times New Roman" w:hAnsi="Arial" w:cs="Arial"/>
          <w:color w:val="000000"/>
          <w:sz w:val="21"/>
          <w:szCs w:val="21"/>
          <w:lang w:eastAsia="en-IN"/>
        </w:rPr>
        <w:lastRenderedPageBreak/>
        <w:t>This is the only line I have and that is sufficient for our purpose.</w:t>
      </w:r>
    </w:p>
    <w:p w:rsidR="00031F29" w:rsidRPr="00031F29" w:rsidRDefault="00031F29" w:rsidP="00031F29">
      <w:pPr>
        <w:shd w:val="clear" w:color="auto" w:fill="FFFFFF"/>
        <w:spacing w:before="100" w:beforeAutospacing="1" w:after="100" w:afterAutospacing="1" w:line="360" w:lineRule="atLeast"/>
        <w:outlineLvl w:val="2"/>
        <w:rPr>
          <w:ins w:id="1" w:author="Unknown"/>
          <w:rFonts w:ascii="Arial" w:eastAsia="Times New Roman" w:hAnsi="Arial" w:cs="Arial"/>
          <w:b/>
          <w:bCs/>
          <w:color w:val="000000"/>
          <w:sz w:val="27"/>
          <w:szCs w:val="27"/>
          <w:lang w:eastAsia="en-IN"/>
        </w:rPr>
      </w:pPr>
      <w:ins w:id="2" w:author="Unknown">
        <w:r w:rsidRPr="00031F29">
          <w:rPr>
            <w:rFonts w:ascii="Arial" w:eastAsia="Times New Roman" w:hAnsi="Arial" w:cs="Arial"/>
            <w:b/>
            <w:bCs/>
            <w:color w:val="000000"/>
            <w:sz w:val="27"/>
            <w:szCs w:val="27"/>
            <w:lang w:eastAsia="en-IN"/>
          </w:rPr>
          <w:t>Sample Application</w:t>
        </w:r>
      </w:ins>
    </w:p>
    <w:p w:rsidR="00031F29" w:rsidRPr="00031F29" w:rsidRDefault="00031F29" w:rsidP="00031F29">
      <w:pPr>
        <w:shd w:val="clear" w:color="auto" w:fill="FFFFFF"/>
        <w:spacing w:before="100" w:beforeAutospacing="1" w:after="100" w:afterAutospacing="1" w:line="360" w:lineRule="atLeast"/>
        <w:rPr>
          <w:ins w:id="3" w:author="Unknown"/>
          <w:rFonts w:ascii="Arial" w:eastAsia="Times New Roman" w:hAnsi="Arial" w:cs="Arial"/>
          <w:color w:val="000000"/>
          <w:sz w:val="21"/>
          <w:szCs w:val="21"/>
          <w:lang w:eastAsia="en-IN"/>
        </w:rPr>
      </w:pPr>
      <w:ins w:id="4" w:author="Unknown">
        <w:r w:rsidRPr="00031F29">
          <w:rPr>
            <w:rFonts w:ascii="Arial" w:eastAsia="Times New Roman" w:hAnsi="Arial" w:cs="Arial"/>
            <w:color w:val="000000"/>
            <w:sz w:val="21"/>
            <w:szCs w:val="21"/>
            <w:lang w:eastAsia="en-IN"/>
          </w:rPr>
          <w:t xml:space="preserve">We need a sample java application to enjoy this. </w:t>
        </w:r>
        <w:proofErr w:type="spellStart"/>
        <w:proofErr w:type="gramStart"/>
        <w:r w:rsidRPr="00031F29">
          <w:rPr>
            <w:rFonts w:ascii="Arial" w:eastAsia="Times New Roman" w:hAnsi="Arial" w:cs="Arial"/>
            <w:color w:val="000000"/>
            <w:sz w:val="21"/>
            <w:szCs w:val="21"/>
            <w:lang w:eastAsia="en-IN"/>
          </w:rPr>
          <w:t>Lets</w:t>
        </w:r>
        <w:proofErr w:type="spellEnd"/>
        <w:proofErr w:type="gramEnd"/>
        <w:r w:rsidRPr="00031F29">
          <w:rPr>
            <w:rFonts w:ascii="Arial" w:eastAsia="Times New Roman" w:hAnsi="Arial" w:cs="Arial"/>
            <w:color w:val="000000"/>
            <w:sz w:val="21"/>
            <w:szCs w:val="21"/>
            <w:lang w:eastAsia="en-IN"/>
          </w:rPr>
          <w:t xml:space="preserve"> create a simple hello world type swing application.</w:t>
        </w:r>
      </w:ins>
    </w:p>
    <w:tbl>
      <w:tblPr>
        <w:tblW w:w="9090" w:type="dxa"/>
        <w:tblCellSpacing w:w="0" w:type="dxa"/>
        <w:tblCellMar>
          <w:left w:w="0" w:type="dxa"/>
          <w:right w:w="0" w:type="dxa"/>
        </w:tblCellMar>
        <w:tblLook w:val="04A0" w:firstRow="1" w:lastRow="0" w:firstColumn="1" w:lastColumn="0" w:noHBand="0" w:noVBand="1"/>
      </w:tblPr>
      <w:tblGrid>
        <w:gridCol w:w="9090"/>
      </w:tblGrid>
      <w:tr w:rsidR="00031F29" w:rsidRPr="00031F29" w:rsidTr="00031F29">
        <w:trPr>
          <w:tblCellSpacing w:w="0" w:type="dxa"/>
        </w:trPr>
        <w:tc>
          <w:tcPr>
            <w:tcW w:w="9090" w:type="dxa"/>
            <w:vAlign w:val="center"/>
            <w:hideMark/>
          </w:tcPr>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package</w:t>
            </w:r>
            <w:r w:rsidRPr="00031F29">
              <w:rPr>
                <w:rFonts w:ascii="Times New Roman" w:eastAsia="Times New Roman" w:hAnsi="Times New Roman" w:cs="Times New Roman"/>
                <w:sz w:val="24"/>
                <w:szCs w:val="24"/>
                <w:lang w:eastAsia="en-IN"/>
              </w:rPr>
              <w:t xml:space="preserve"> </w:t>
            </w:r>
            <w:proofErr w:type="spellStart"/>
            <w:r w:rsidR="00DE247B">
              <w:rPr>
                <w:rFonts w:ascii="Courier New" w:eastAsia="Times New Roman" w:hAnsi="Courier New" w:cs="Courier New"/>
                <w:sz w:val="20"/>
                <w:szCs w:val="20"/>
                <w:lang w:eastAsia="en-IN"/>
              </w:rPr>
              <w:t>com</w:t>
            </w:r>
            <w:r w:rsidRPr="00031F29">
              <w:rPr>
                <w:rFonts w:ascii="Courier New" w:eastAsia="Times New Roman" w:hAnsi="Courier New" w:cs="Courier New"/>
                <w:sz w:val="20"/>
                <w:szCs w:val="20"/>
                <w:lang w:eastAsia="en-IN"/>
              </w:rPr>
              <w:t>.corejava</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Times New Roman" w:eastAsia="Times New Roman" w:hAnsi="Times New Roman" w:cs="Times New Roman"/>
                <w:sz w:val="24"/>
                <w:szCs w:val="24"/>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import</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java.awt.GridLayout</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Times New Roman" w:eastAsia="Times New Roman" w:hAnsi="Times New Roman" w:cs="Times New Roman"/>
                <w:sz w:val="24"/>
                <w:szCs w:val="24"/>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import</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javax.swing.BorderFactory</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import</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javax.swing.JButton</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import</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javax.swing.JFrame</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import</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javax.swing.JLabel</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import</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javax.swing.JPanel</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Times New Roman" w:eastAsia="Times New Roman" w:hAnsi="Times New Roman" w:cs="Times New Roman"/>
                <w:sz w:val="24"/>
                <w:szCs w:val="24"/>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public</w:t>
            </w:r>
            <w:r w:rsidRPr="00031F29">
              <w:rPr>
                <w:rFonts w:ascii="Times New Roman" w:eastAsia="Times New Roman" w:hAnsi="Times New Roman" w:cs="Times New Roman"/>
                <w:sz w:val="24"/>
                <w:szCs w:val="24"/>
                <w:lang w:eastAsia="en-IN"/>
              </w:rPr>
              <w:t xml:space="preserve"> </w:t>
            </w:r>
            <w:r w:rsidRPr="00031F29">
              <w:rPr>
                <w:rFonts w:ascii="Courier New" w:eastAsia="Times New Roman" w:hAnsi="Courier New" w:cs="Courier New"/>
                <w:sz w:val="20"/>
                <w:szCs w:val="20"/>
                <w:lang w:eastAsia="en-IN"/>
              </w:rPr>
              <w:t>class</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JavaBundleExample</w:t>
            </w:r>
            <w:proofErr w:type="spellEnd"/>
            <w:r w:rsidRPr="00031F29">
              <w:rPr>
                <w:rFonts w:ascii="Courier New" w:eastAsia="Times New Roman" w:hAnsi="Courier New" w:cs="Courier New"/>
                <w:sz w:val="20"/>
                <w:szCs w:val="20"/>
                <w:lang w:eastAsia="en-IN"/>
              </w:rPr>
              <w:t xml:space="preserve">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Times New Roman" w:eastAsia="Times New Roman" w:hAnsi="Times New Roman" w:cs="Times New Roman"/>
                <w:sz w:val="24"/>
                <w:szCs w:val="24"/>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private</w:t>
            </w:r>
            <w:r w:rsidRPr="00031F29">
              <w:rPr>
                <w:rFonts w:ascii="Times New Roman" w:eastAsia="Times New Roman" w:hAnsi="Times New Roman" w:cs="Times New Roman"/>
                <w:sz w:val="24"/>
                <w:szCs w:val="24"/>
                <w:lang w:eastAsia="en-IN"/>
              </w:rPr>
              <w:t xml:space="preserve"> </w:t>
            </w:r>
            <w:r w:rsidRPr="00031F29">
              <w:rPr>
                <w:rFonts w:ascii="Courier New" w:eastAsia="Times New Roman" w:hAnsi="Courier New" w:cs="Courier New"/>
                <w:sz w:val="20"/>
                <w:szCs w:val="20"/>
                <w:lang w:eastAsia="en-IN"/>
              </w:rPr>
              <w:t>static</w:t>
            </w:r>
            <w:r w:rsidRPr="00031F29">
              <w:rPr>
                <w:rFonts w:ascii="Times New Roman" w:eastAsia="Times New Roman" w:hAnsi="Times New Roman" w:cs="Times New Roman"/>
                <w:sz w:val="24"/>
                <w:szCs w:val="24"/>
                <w:lang w:eastAsia="en-IN"/>
              </w:rPr>
              <w:t xml:space="preserve"> </w:t>
            </w:r>
            <w:r w:rsidRPr="00031F29">
              <w:rPr>
                <w:rFonts w:ascii="Courier New" w:eastAsia="Times New Roman" w:hAnsi="Courier New" w:cs="Courier New"/>
                <w:sz w:val="20"/>
                <w:szCs w:val="20"/>
                <w:lang w:eastAsia="en-IN"/>
              </w:rPr>
              <w:t>void</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createAndShowGUI</w:t>
            </w:r>
            <w:proofErr w:type="spellEnd"/>
            <w:r w:rsidRPr="00031F29">
              <w:rPr>
                <w:rFonts w:ascii="Courier New" w:eastAsia="Times New Roman" w:hAnsi="Courier New" w:cs="Courier New"/>
                <w:sz w:val="20"/>
                <w:szCs w:val="20"/>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Times New Roman" w:eastAsia="Times New Roman" w:hAnsi="Times New Roman" w:cs="Times New Roman"/>
                <w:sz w:val="24"/>
                <w:szCs w:val="24"/>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JFrame.setDefaultLookAndFeelDecorated</w:t>
            </w:r>
            <w:proofErr w:type="spellEnd"/>
            <w:r w:rsidRPr="00031F29">
              <w:rPr>
                <w:rFonts w:ascii="Courier New" w:eastAsia="Times New Roman" w:hAnsi="Courier New" w:cs="Courier New"/>
                <w:sz w:val="20"/>
                <w:szCs w:val="20"/>
                <w:lang w:eastAsia="en-IN"/>
              </w:rPr>
              <w:t>(true);</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JFrame</w:t>
            </w:r>
            <w:proofErr w:type="spellEnd"/>
            <w:r w:rsidRPr="00031F29">
              <w:rPr>
                <w:rFonts w:ascii="Courier New" w:eastAsia="Times New Roman" w:hAnsi="Courier New" w:cs="Courier New"/>
                <w:sz w:val="20"/>
                <w:szCs w:val="20"/>
                <w:lang w:eastAsia="en-IN"/>
              </w:rPr>
              <w:t xml:space="preserve"> frame = new</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JFrame</w:t>
            </w:r>
            <w:proofErr w:type="spellEnd"/>
            <w:r w:rsidRPr="00031F29">
              <w:rPr>
                <w:rFonts w:ascii="Courier New" w:eastAsia="Times New Roman" w:hAnsi="Courier New" w:cs="Courier New"/>
                <w:sz w:val="20"/>
                <w:szCs w:val="20"/>
                <w:lang w:eastAsia="en-IN"/>
              </w:rPr>
              <w:t>("Bundle Example");</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frame.setDefaultCloseOperation</w:t>
            </w:r>
            <w:proofErr w:type="spellEnd"/>
            <w:r w:rsidRPr="00031F29">
              <w:rPr>
                <w:rFonts w:ascii="Courier New" w:eastAsia="Times New Roman" w:hAnsi="Courier New" w:cs="Courier New"/>
                <w:sz w:val="20"/>
                <w:szCs w:val="20"/>
                <w:lang w:eastAsia="en-IN"/>
              </w:rPr>
              <w:t>(</w:t>
            </w:r>
            <w:proofErr w:type="spellStart"/>
            <w:r w:rsidRPr="00031F29">
              <w:rPr>
                <w:rFonts w:ascii="Courier New" w:eastAsia="Times New Roman" w:hAnsi="Courier New" w:cs="Courier New"/>
                <w:sz w:val="20"/>
                <w:szCs w:val="20"/>
                <w:lang w:eastAsia="en-IN"/>
              </w:rPr>
              <w:t>JFrame.EXIT_ON_CLOSE</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JPanel</w:t>
            </w:r>
            <w:proofErr w:type="spellEnd"/>
            <w:r w:rsidRPr="00031F29">
              <w:rPr>
                <w:rFonts w:ascii="Courier New" w:eastAsia="Times New Roman" w:hAnsi="Courier New" w:cs="Courier New"/>
                <w:sz w:val="20"/>
                <w:szCs w:val="20"/>
                <w:lang w:eastAsia="en-IN"/>
              </w:rPr>
              <w:t xml:space="preserve"> pane = new</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JPanel</w:t>
            </w:r>
            <w:proofErr w:type="spellEnd"/>
            <w:r w:rsidRPr="00031F29">
              <w:rPr>
                <w:rFonts w:ascii="Courier New" w:eastAsia="Times New Roman" w:hAnsi="Courier New" w:cs="Courier New"/>
                <w:sz w:val="20"/>
                <w:szCs w:val="20"/>
                <w:lang w:eastAsia="en-IN"/>
              </w:rPr>
              <w:t>(new</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GridLayout</w:t>
            </w:r>
            <w:proofErr w:type="spellEnd"/>
            <w:r w:rsidRPr="00031F29">
              <w:rPr>
                <w:rFonts w:ascii="Courier New" w:eastAsia="Times New Roman" w:hAnsi="Courier New" w:cs="Courier New"/>
                <w:sz w:val="20"/>
                <w:szCs w:val="20"/>
                <w:lang w:eastAsia="en-IN"/>
              </w:rPr>
              <w:t>(0, 1));</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JButton</w:t>
            </w:r>
            <w:proofErr w:type="spellEnd"/>
            <w:r w:rsidRPr="00031F29">
              <w:rPr>
                <w:rFonts w:ascii="Courier New" w:eastAsia="Times New Roman" w:hAnsi="Courier New" w:cs="Courier New"/>
                <w:sz w:val="20"/>
                <w:szCs w:val="20"/>
                <w:lang w:eastAsia="en-IN"/>
              </w:rPr>
              <w:t xml:space="preserve"> button = new</w:t>
            </w:r>
            <w:r w:rsidRPr="00031F29">
              <w:rPr>
                <w:rFonts w:ascii="Times New Roman" w:eastAsia="Times New Roman" w:hAnsi="Times New Roman" w:cs="Times New Roman"/>
                <w:sz w:val="24"/>
                <w:szCs w:val="24"/>
                <w:lang w:eastAsia="en-IN"/>
              </w:rPr>
              <w:t xml:space="preserve"> </w:t>
            </w:r>
            <w:proofErr w:type="spellStart"/>
            <w:proofErr w:type="gramStart"/>
            <w:r w:rsidRPr="00031F29">
              <w:rPr>
                <w:rFonts w:ascii="Courier New" w:eastAsia="Times New Roman" w:hAnsi="Courier New" w:cs="Courier New"/>
                <w:sz w:val="20"/>
                <w:szCs w:val="20"/>
                <w:lang w:eastAsia="en-IN"/>
              </w:rPr>
              <w:t>JButton</w:t>
            </w:r>
            <w:proofErr w:type="spellEnd"/>
            <w:r w:rsidRPr="00031F29">
              <w:rPr>
                <w:rFonts w:ascii="Courier New" w:eastAsia="Times New Roman" w:hAnsi="Courier New" w:cs="Courier New"/>
                <w:sz w:val="20"/>
                <w:szCs w:val="20"/>
                <w:lang w:eastAsia="en-IN"/>
              </w:rPr>
              <w:t>(</w:t>
            </w:r>
            <w:proofErr w:type="gramEnd"/>
            <w:r w:rsidRPr="00031F29">
              <w:rPr>
                <w:rFonts w:ascii="Courier New" w:eastAsia="Times New Roman" w:hAnsi="Courier New" w:cs="Courier New"/>
                <w:sz w:val="20"/>
                <w:szCs w:val="20"/>
                <w:lang w:eastAsia="en-IN"/>
              </w:rPr>
              <w:t>"Dummy Button!");</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pane.add</w:t>
            </w:r>
            <w:proofErr w:type="spellEnd"/>
            <w:r w:rsidRPr="00031F29">
              <w:rPr>
                <w:rFonts w:ascii="Courier New" w:eastAsia="Times New Roman" w:hAnsi="Courier New" w:cs="Courier New"/>
                <w:sz w:val="20"/>
                <w:szCs w:val="20"/>
                <w:lang w:eastAsia="en-IN"/>
              </w:rPr>
              <w:t>(button);</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JLabel</w:t>
            </w:r>
            <w:proofErr w:type="spellEnd"/>
            <w:r w:rsidRPr="00031F29">
              <w:rPr>
                <w:rFonts w:ascii="Courier New" w:eastAsia="Times New Roman" w:hAnsi="Courier New" w:cs="Courier New"/>
                <w:sz w:val="20"/>
                <w:szCs w:val="20"/>
                <w:lang w:eastAsia="en-IN"/>
              </w:rPr>
              <w:t xml:space="preserve"> label = new</w:t>
            </w:r>
            <w:r w:rsidRPr="00031F29">
              <w:rPr>
                <w:rFonts w:ascii="Times New Roman" w:eastAsia="Times New Roman" w:hAnsi="Times New Roman" w:cs="Times New Roman"/>
                <w:sz w:val="24"/>
                <w:szCs w:val="24"/>
                <w:lang w:eastAsia="en-IN"/>
              </w:rPr>
              <w:t xml:space="preserve"> </w:t>
            </w:r>
            <w:proofErr w:type="spellStart"/>
            <w:r w:rsidRPr="00031F29">
              <w:rPr>
                <w:rFonts w:ascii="Courier New" w:eastAsia="Times New Roman" w:hAnsi="Courier New" w:cs="Courier New"/>
                <w:sz w:val="20"/>
                <w:szCs w:val="20"/>
                <w:lang w:eastAsia="en-IN"/>
              </w:rPr>
              <w:t>JLabel</w:t>
            </w:r>
            <w:proofErr w:type="spellEnd"/>
            <w:r w:rsidRPr="00031F29">
              <w:rPr>
                <w:rFonts w:ascii="Courier New" w:eastAsia="Times New Roman" w:hAnsi="Courier New" w:cs="Courier New"/>
                <w:sz w:val="20"/>
                <w:szCs w:val="20"/>
                <w:lang w:eastAsia="en-IN"/>
              </w:rPr>
              <w:t>("Example for Bundling JRE with Java Class");</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pane.add</w:t>
            </w:r>
            <w:proofErr w:type="spellEnd"/>
            <w:r w:rsidRPr="00031F29">
              <w:rPr>
                <w:rFonts w:ascii="Courier New" w:eastAsia="Times New Roman" w:hAnsi="Courier New" w:cs="Courier New"/>
                <w:sz w:val="20"/>
                <w:szCs w:val="20"/>
                <w:lang w:eastAsia="en-IN"/>
              </w:rPr>
              <w:t>(label);</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pane.setBorder</w:t>
            </w:r>
            <w:proofErr w:type="spellEnd"/>
            <w:r w:rsidRPr="00031F29">
              <w:rPr>
                <w:rFonts w:ascii="Courier New" w:eastAsia="Times New Roman" w:hAnsi="Courier New" w:cs="Courier New"/>
                <w:sz w:val="20"/>
                <w:szCs w:val="20"/>
                <w:lang w:eastAsia="en-IN"/>
              </w:rPr>
              <w:t>(</w:t>
            </w:r>
            <w:proofErr w:type="spellStart"/>
            <w:r w:rsidRPr="00031F29">
              <w:rPr>
                <w:rFonts w:ascii="Courier New" w:eastAsia="Times New Roman" w:hAnsi="Courier New" w:cs="Courier New"/>
                <w:sz w:val="20"/>
                <w:szCs w:val="20"/>
                <w:lang w:eastAsia="en-IN"/>
              </w:rPr>
              <w:t>BorderFactory.createEmptyBorder</w:t>
            </w:r>
            <w:proofErr w:type="spellEnd"/>
            <w:r w:rsidRPr="00031F29">
              <w:rPr>
                <w:rFonts w:ascii="Courier New" w:eastAsia="Times New Roman" w:hAnsi="Courier New" w:cs="Courier New"/>
                <w:sz w:val="20"/>
                <w:szCs w:val="20"/>
                <w:lang w:eastAsia="en-IN"/>
              </w:rPr>
              <w:t>(30, 30, 10, 30));</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frame.getContentPane</w:t>
            </w:r>
            <w:proofErr w:type="spellEnd"/>
            <w:r w:rsidRPr="00031F29">
              <w:rPr>
                <w:rFonts w:ascii="Courier New" w:eastAsia="Times New Roman" w:hAnsi="Courier New" w:cs="Courier New"/>
                <w:sz w:val="20"/>
                <w:szCs w:val="20"/>
                <w:lang w:eastAsia="en-IN"/>
              </w:rPr>
              <w:t>().add(pane);</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frame.pack</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frame.setVisible</w:t>
            </w:r>
            <w:proofErr w:type="spellEnd"/>
            <w:r w:rsidRPr="00031F29">
              <w:rPr>
                <w:rFonts w:ascii="Courier New" w:eastAsia="Times New Roman" w:hAnsi="Courier New" w:cs="Courier New"/>
                <w:sz w:val="20"/>
                <w:szCs w:val="20"/>
                <w:lang w:eastAsia="en-IN"/>
              </w:rPr>
              <w:t>(true);</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Times New Roman" w:eastAsia="Times New Roman" w:hAnsi="Times New Roman" w:cs="Times New Roman"/>
                <w:sz w:val="24"/>
                <w:szCs w:val="24"/>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public</w:t>
            </w:r>
            <w:r w:rsidRPr="00031F29">
              <w:rPr>
                <w:rFonts w:ascii="Times New Roman" w:eastAsia="Times New Roman" w:hAnsi="Times New Roman" w:cs="Times New Roman"/>
                <w:sz w:val="24"/>
                <w:szCs w:val="24"/>
                <w:lang w:eastAsia="en-IN"/>
              </w:rPr>
              <w:t xml:space="preserve"> </w:t>
            </w:r>
            <w:r w:rsidRPr="00031F29">
              <w:rPr>
                <w:rFonts w:ascii="Courier New" w:eastAsia="Times New Roman" w:hAnsi="Courier New" w:cs="Courier New"/>
                <w:sz w:val="20"/>
                <w:szCs w:val="20"/>
                <w:lang w:eastAsia="en-IN"/>
              </w:rPr>
              <w:t>static</w:t>
            </w:r>
            <w:r w:rsidRPr="00031F29">
              <w:rPr>
                <w:rFonts w:ascii="Times New Roman" w:eastAsia="Times New Roman" w:hAnsi="Times New Roman" w:cs="Times New Roman"/>
                <w:sz w:val="24"/>
                <w:szCs w:val="24"/>
                <w:lang w:eastAsia="en-IN"/>
              </w:rPr>
              <w:t xml:space="preserve"> </w:t>
            </w:r>
            <w:r w:rsidRPr="00031F29">
              <w:rPr>
                <w:rFonts w:ascii="Courier New" w:eastAsia="Times New Roman" w:hAnsi="Courier New" w:cs="Courier New"/>
                <w:sz w:val="20"/>
                <w:szCs w:val="20"/>
                <w:lang w:eastAsia="en-IN"/>
              </w:rPr>
              <w:t>void</w:t>
            </w:r>
            <w:r w:rsidRPr="00031F29">
              <w:rPr>
                <w:rFonts w:ascii="Times New Roman" w:eastAsia="Times New Roman" w:hAnsi="Times New Roman" w:cs="Times New Roman"/>
                <w:sz w:val="24"/>
                <w:szCs w:val="24"/>
                <w:lang w:eastAsia="en-IN"/>
              </w:rPr>
              <w:t xml:space="preserve"> </w:t>
            </w:r>
            <w:r w:rsidRPr="00031F29">
              <w:rPr>
                <w:rFonts w:ascii="Courier New" w:eastAsia="Times New Roman" w:hAnsi="Courier New" w:cs="Courier New"/>
                <w:sz w:val="20"/>
                <w:szCs w:val="20"/>
                <w:lang w:eastAsia="en-IN"/>
              </w:rPr>
              <w:t xml:space="preserve">main(String[] </w:t>
            </w:r>
            <w:proofErr w:type="spellStart"/>
            <w:r w:rsidRPr="00031F29">
              <w:rPr>
                <w:rFonts w:ascii="Courier New" w:eastAsia="Times New Roman" w:hAnsi="Courier New" w:cs="Courier New"/>
                <w:sz w:val="20"/>
                <w:szCs w:val="20"/>
                <w:lang w:eastAsia="en-IN"/>
              </w:rPr>
              <w:t>args</w:t>
            </w:r>
            <w:proofErr w:type="spellEnd"/>
            <w:r w:rsidRPr="00031F29">
              <w:rPr>
                <w:rFonts w:ascii="Courier New" w:eastAsia="Times New Roman" w:hAnsi="Courier New" w:cs="Courier New"/>
                <w:sz w:val="20"/>
                <w:szCs w:val="20"/>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javax.swing.SwingUtilities.invokeLater</w:t>
            </w:r>
            <w:proofErr w:type="spellEnd"/>
            <w:r w:rsidRPr="00031F29">
              <w:rPr>
                <w:rFonts w:ascii="Courier New" w:eastAsia="Times New Roman" w:hAnsi="Courier New" w:cs="Courier New"/>
                <w:sz w:val="20"/>
                <w:szCs w:val="20"/>
                <w:lang w:eastAsia="en-IN"/>
              </w:rPr>
              <w:t>(new</w:t>
            </w:r>
            <w:r w:rsidRPr="00031F29">
              <w:rPr>
                <w:rFonts w:ascii="Times New Roman" w:eastAsia="Times New Roman" w:hAnsi="Times New Roman" w:cs="Times New Roman"/>
                <w:sz w:val="24"/>
                <w:szCs w:val="24"/>
                <w:lang w:eastAsia="en-IN"/>
              </w:rPr>
              <w:t xml:space="preserve"> </w:t>
            </w:r>
            <w:r w:rsidRPr="00031F29">
              <w:rPr>
                <w:rFonts w:ascii="Courier New" w:eastAsia="Times New Roman" w:hAnsi="Courier New" w:cs="Courier New"/>
                <w:sz w:val="20"/>
                <w:szCs w:val="20"/>
                <w:lang w:eastAsia="en-IN"/>
              </w:rPr>
              <w:t>Runnable()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public</w:t>
            </w:r>
            <w:r w:rsidRPr="00031F29">
              <w:rPr>
                <w:rFonts w:ascii="Times New Roman" w:eastAsia="Times New Roman" w:hAnsi="Times New Roman" w:cs="Times New Roman"/>
                <w:sz w:val="24"/>
                <w:szCs w:val="24"/>
                <w:lang w:eastAsia="en-IN"/>
              </w:rPr>
              <w:t xml:space="preserve"> </w:t>
            </w:r>
            <w:r w:rsidRPr="00031F29">
              <w:rPr>
                <w:rFonts w:ascii="Courier New" w:eastAsia="Times New Roman" w:hAnsi="Courier New" w:cs="Courier New"/>
                <w:sz w:val="20"/>
                <w:szCs w:val="20"/>
                <w:lang w:eastAsia="en-IN"/>
              </w:rPr>
              <w:t>void</w:t>
            </w:r>
            <w:r w:rsidRPr="00031F29">
              <w:rPr>
                <w:rFonts w:ascii="Times New Roman" w:eastAsia="Times New Roman" w:hAnsi="Times New Roman" w:cs="Times New Roman"/>
                <w:sz w:val="24"/>
                <w:szCs w:val="24"/>
                <w:lang w:eastAsia="en-IN"/>
              </w:rPr>
              <w:t xml:space="preserve"> </w:t>
            </w:r>
            <w:r w:rsidRPr="00031F29">
              <w:rPr>
                <w:rFonts w:ascii="Courier New" w:eastAsia="Times New Roman" w:hAnsi="Courier New" w:cs="Courier New"/>
                <w:sz w:val="20"/>
                <w:szCs w:val="20"/>
                <w:lang w:eastAsia="en-IN"/>
              </w:rPr>
              <w:t>run()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roofErr w:type="spellStart"/>
            <w:r w:rsidRPr="00031F29">
              <w:rPr>
                <w:rFonts w:ascii="Courier New" w:eastAsia="Times New Roman" w:hAnsi="Courier New" w:cs="Courier New"/>
                <w:sz w:val="20"/>
                <w:szCs w:val="20"/>
                <w:lang w:eastAsia="en-IN"/>
              </w:rPr>
              <w:t>createAndShowGUI</w:t>
            </w:r>
            <w:proofErr w:type="spellEnd"/>
            <w:r w:rsidRPr="00031F29">
              <w:rPr>
                <w:rFonts w:ascii="Courier New" w:eastAsia="Times New Roman" w:hAnsi="Courier New" w:cs="Courier New"/>
                <w:sz w:val="20"/>
                <w:szCs w:val="20"/>
                <w:lang w:eastAsia="en-IN"/>
              </w:rPr>
              <w:t>();</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  }</w:t>
            </w:r>
          </w:p>
          <w:p w:rsidR="00031F29" w:rsidRPr="00031F29" w:rsidRDefault="00031F29" w:rsidP="00031F29">
            <w:pPr>
              <w:spacing w:after="0" w:line="240" w:lineRule="auto"/>
              <w:rPr>
                <w:rFonts w:ascii="Times New Roman" w:eastAsia="Times New Roman" w:hAnsi="Times New Roman" w:cs="Times New Roman"/>
                <w:sz w:val="24"/>
                <w:szCs w:val="24"/>
                <w:lang w:eastAsia="en-IN"/>
              </w:rPr>
            </w:pPr>
            <w:r w:rsidRPr="00031F29">
              <w:rPr>
                <w:rFonts w:ascii="Courier New" w:eastAsia="Times New Roman" w:hAnsi="Courier New" w:cs="Courier New"/>
                <w:sz w:val="20"/>
                <w:szCs w:val="20"/>
                <w:lang w:eastAsia="en-IN"/>
              </w:rPr>
              <w:t>}</w:t>
            </w:r>
          </w:p>
        </w:tc>
      </w:tr>
    </w:tbl>
    <w:p w:rsidR="00031F29" w:rsidRPr="00031F29" w:rsidRDefault="00031F29" w:rsidP="00031F29">
      <w:pPr>
        <w:shd w:val="clear" w:color="auto" w:fill="FFFFFF"/>
        <w:spacing w:before="100" w:beforeAutospacing="1" w:after="100" w:afterAutospacing="1" w:line="360" w:lineRule="atLeast"/>
        <w:rPr>
          <w:ins w:id="5" w:author="Unknown"/>
          <w:rFonts w:ascii="Arial" w:eastAsia="Times New Roman" w:hAnsi="Arial" w:cs="Arial"/>
          <w:color w:val="000000"/>
          <w:sz w:val="21"/>
          <w:szCs w:val="21"/>
          <w:lang w:eastAsia="en-IN"/>
        </w:rPr>
      </w:pPr>
      <w:ins w:id="6" w:author="Unknown">
        <w:r w:rsidRPr="00031F29">
          <w:rPr>
            <w:rFonts w:ascii="Arial" w:eastAsia="Times New Roman" w:hAnsi="Arial" w:cs="Arial"/>
            <w:color w:val="000000"/>
            <w:sz w:val="21"/>
            <w:szCs w:val="21"/>
            <w:lang w:eastAsia="en-IN"/>
          </w:rPr>
          <w:t>Output:</w:t>
        </w:r>
      </w:ins>
    </w:p>
    <w:p w:rsidR="00031F29" w:rsidRDefault="00031F29"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val="en-US"/>
        </w:rPr>
        <w:drawing>
          <wp:inline distT="0" distB="0" distL="0" distR="0">
            <wp:extent cx="2419350" cy="1000125"/>
            <wp:effectExtent l="0" t="0" r="0" b="9525"/>
            <wp:docPr id="3" name="Picture 3" descr="sample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000125"/>
                    </a:xfrm>
                    <a:prstGeom prst="rect">
                      <a:avLst/>
                    </a:prstGeom>
                    <a:noFill/>
                    <a:ln>
                      <a:noFill/>
                    </a:ln>
                  </pic:spPr>
                </pic:pic>
              </a:graphicData>
            </a:graphic>
          </wp:inline>
        </w:drawing>
      </w:r>
    </w:p>
    <w:p w:rsidR="00DD2A8D" w:rsidRDefault="00DD2A8D"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p>
    <w:p w:rsidR="00DD2A8D" w:rsidRPr="00DD2A8D" w:rsidRDefault="00DD2A8D" w:rsidP="00031F29">
      <w:pPr>
        <w:shd w:val="clear" w:color="auto" w:fill="FFFFFF"/>
        <w:spacing w:before="100" w:beforeAutospacing="1" w:after="100" w:afterAutospacing="1" w:line="360" w:lineRule="atLeast"/>
        <w:rPr>
          <w:rFonts w:ascii="Arial" w:eastAsia="Times New Roman" w:hAnsi="Arial" w:cs="Arial"/>
          <w:b/>
          <w:color w:val="000000"/>
          <w:sz w:val="21"/>
          <w:szCs w:val="21"/>
          <w:lang w:eastAsia="en-IN"/>
        </w:rPr>
      </w:pPr>
      <w:r w:rsidRPr="00DD2A8D">
        <w:rPr>
          <w:rFonts w:ascii="Arial" w:eastAsia="Times New Roman" w:hAnsi="Arial" w:cs="Arial"/>
          <w:b/>
          <w:color w:val="000000"/>
          <w:sz w:val="21"/>
          <w:szCs w:val="21"/>
          <w:lang w:eastAsia="en-IN"/>
        </w:rPr>
        <w:lastRenderedPageBreak/>
        <w:t>To run the file type</w:t>
      </w:r>
    </w:p>
    <w:p w:rsidR="00DD2A8D" w:rsidRDefault="00DD2A8D" w:rsidP="00031F29">
      <w:pPr>
        <w:shd w:val="clear" w:color="auto" w:fill="FFFFFF"/>
        <w:spacing w:before="100" w:beforeAutospacing="1" w:after="100" w:afterAutospacing="1" w:line="360" w:lineRule="atLeast"/>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Java –jar BundleExample.jar</w:t>
      </w:r>
    </w:p>
    <w:p w:rsidR="00D82E13" w:rsidRPr="00031F29" w:rsidRDefault="00D82E13" w:rsidP="00031F29">
      <w:pPr>
        <w:shd w:val="clear" w:color="auto" w:fill="FFFFFF"/>
        <w:spacing w:before="100" w:beforeAutospacing="1" w:after="100" w:afterAutospacing="1" w:line="360" w:lineRule="atLeast"/>
        <w:rPr>
          <w:ins w:id="7" w:author="Unknown"/>
          <w:rFonts w:ascii="Arial" w:eastAsia="Times New Roman" w:hAnsi="Arial" w:cs="Arial"/>
          <w:color w:val="000000"/>
          <w:sz w:val="21"/>
          <w:szCs w:val="21"/>
          <w:lang w:eastAsia="en-IN"/>
        </w:rPr>
      </w:pPr>
    </w:p>
    <w:p w:rsidR="00031F29" w:rsidRPr="00031F29" w:rsidRDefault="00031F29" w:rsidP="00031F29">
      <w:pPr>
        <w:shd w:val="clear" w:color="auto" w:fill="FFFFFF"/>
        <w:spacing w:before="100" w:beforeAutospacing="1" w:after="100" w:afterAutospacing="1" w:line="360" w:lineRule="atLeast"/>
        <w:rPr>
          <w:ins w:id="8" w:author="Unknown"/>
          <w:rFonts w:ascii="Arial" w:eastAsia="Times New Roman" w:hAnsi="Arial" w:cs="Arial"/>
          <w:color w:val="000000"/>
          <w:sz w:val="21"/>
          <w:szCs w:val="21"/>
          <w:lang w:eastAsia="en-IN"/>
        </w:rPr>
      </w:pPr>
      <w:ins w:id="9" w:author="Unknown">
        <w:r w:rsidRPr="00031F29">
          <w:rPr>
            <w:rFonts w:ascii="Arial" w:eastAsia="Times New Roman" w:hAnsi="Arial" w:cs="Arial"/>
            <w:color w:val="000000"/>
            <w:sz w:val="21"/>
            <w:szCs w:val="21"/>
            <w:lang w:eastAsia="en-IN"/>
          </w:rPr>
          <w:t>Just execute the following line (command) to create the jar file, you should have added JDK to PATH.</w:t>
        </w:r>
      </w:ins>
    </w:p>
    <w:p w:rsidR="00031F29" w:rsidRPr="00031F29" w:rsidRDefault="00031F29" w:rsidP="00031F29">
      <w:pPr>
        <w:shd w:val="clear" w:color="auto" w:fill="FFFFFF"/>
        <w:spacing w:before="100" w:beforeAutospacing="1" w:after="100" w:afterAutospacing="1" w:line="360" w:lineRule="atLeast"/>
        <w:rPr>
          <w:ins w:id="10" w:author="Unknown"/>
          <w:rFonts w:ascii="Arial" w:eastAsia="Times New Roman" w:hAnsi="Arial" w:cs="Arial"/>
          <w:color w:val="000000"/>
          <w:sz w:val="21"/>
          <w:szCs w:val="21"/>
          <w:lang w:eastAsia="en-IN"/>
        </w:rPr>
      </w:pPr>
      <w:proofErr w:type="gramStart"/>
      <w:ins w:id="11" w:author="Unknown">
        <w:r w:rsidRPr="00031F29">
          <w:rPr>
            <w:rFonts w:ascii="Arial" w:eastAsia="Times New Roman" w:hAnsi="Arial" w:cs="Arial"/>
            <w:i/>
            <w:iCs/>
            <w:color w:val="000000"/>
            <w:sz w:val="21"/>
            <w:szCs w:val="21"/>
            <w:lang w:eastAsia="en-IN"/>
          </w:rPr>
          <w:t>jar</w:t>
        </w:r>
        <w:proofErr w:type="gramEnd"/>
        <w:r w:rsidRPr="00031F29">
          <w:rPr>
            <w:rFonts w:ascii="Arial" w:eastAsia="Times New Roman" w:hAnsi="Arial" w:cs="Arial"/>
            <w:i/>
            <w:iCs/>
            <w:color w:val="000000"/>
            <w:sz w:val="21"/>
            <w:szCs w:val="21"/>
            <w:lang w:eastAsia="en-IN"/>
          </w:rPr>
          <w:t xml:space="preserve"> -</w:t>
        </w:r>
        <w:proofErr w:type="spellStart"/>
        <w:r w:rsidRPr="00031F29">
          <w:rPr>
            <w:rFonts w:ascii="Arial" w:eastAsia="Times New Roman" w:hAnsi="Arial" w:cs="Arial"/>
            <w:i/>
            <w:iCs/>
            <w:color w:val="000000"/>
            <w:sz w:val="21"/>
            <w:szCs w:val="21"/>
            <w:lang w:eastAsia="en-IN"/>
          </w:rPr>
          <w:t>cvfm</w:t>
        </w:r>
        <w:proofErr w:type="spellEnd"/>
        <w:r w:rsidRPr="00031F29">
          <w:rPr>
            <w:rFonts w:ascii="Arial" w:eastAsia="Times New Roman" w:hAnsi="Arial" w:cs="Arial"/>
            <w:i/>
            <w:iCs/>
            <w:color w:val="000000"/>
            <w:sz w:val="21"/>
            <w:szCs w:val="21"/>
            <w:lang w:eastAsia="en-IN"/>
          </w:rPr>
          <w:t xml:space="preserve"> BundleExample.jar </w:t>
        </w:r>
        <w:proofErr w:type="spellStart"/>
        <w:r w:rsidRPr="00031F29">
          <w:rPr>
            <w:rFonts w:ascii="Arial" w:eastAsia="Times New Roman" w:hAnsi="Arial" w:cs="Arial"/>
            <w:i/>
            <w:iCs/>
            <w:color w:val="000000"/>
            <w:sz w:val="21"/>
            <w:szCs w:val="21"/>
            <w:lang w:eastAsia="en-IN"/>
          </w:rPr>
          <w:t>manifes</w:t>
        </w:r>
        <w:proofErr w:type="spellEnd"/>
        <w:r w:rsidRPr="00031F29">
          <w:rPr>
            <w:rFonts w:ascii="Arial" w:eastAsia="Times New Roman" w:hAnsi="Arial" w:cs="Arial"/>
            <w:i/>
            <w:iCs/>
            <w:color w:val="000000"/>
            <w:sz w:val="21"/>
            <w:szCs w:val="21"/>
            <w:lang w:eastAsia="en-IN"/>
          </w:rPr>
          <w:t> </w:t>
        </w:r>
        <w:r w:rsidRPr="00031F29">
          <w:rPr>
            <w:rFonts w:ascii="Arial" w:eastAsia="Times New Roman" w:hAnsi="Arial" w:cs="Arial"/>
            <w:i/>
            <w:iCs/>
            <w:color w:val="000000"/>
            <w:sz w:val="21"/>
            <w:szCs w:val="21"/>
            <w:lang w:eastAsia="en-IN"/>
          </w:rPr>
          <w:br/>
          <w:t>t.txt com/</w:t>
        </w:r>
        <w:proofErr w:type="spellStart"/>
        <w:r w:rsidRPr="00031F29">
          <w:rPr>
            <w:rFonts w:ascii="Arial" w:eastAsia="Times New Roman" w:hAnsi="Arial" w:cs="Arial"/>
            <w:i/>
            <w:iCs/>
            <w:color w:val="000000"/>
            <w:sz w:val="21"/>
            <w:szCs w:val="21"/>
            <w:lang w:eastAsia="en-IN"/>
          </w:rPr>
          <w:t>javapapers</w:t>
        </w:r>
        <w:proofErr w:type="spellEnd"/>
        <w:r w:rsidRPr="00031F29">
          <w:rPr>
            <w:rFonts w:ascii="Arial" w:eastAsia="Times New Roman" w:hAnsi="Arial" w:cs="Arial"/>
            <w:i/>
            <w:iCs/>
            <w:color w:val="000000"/>
            <w:sz w:val="21"/>
            <w:szCs w:val="21"/>
            <w:lang w:eastAsia="en-IN"/>
          </w:rPr>
          <w:t>/</w:t>
        </w:r>
        <w:proofErr w:type="spellStart"/>
        <w:r w:rsidRPr="00031F29">
          <w:rPr>
            <w:rFonts w:ascii="Arial" w:eastAsia="Times New Roman" w:hAnsi="Arial" w:cs="Arial"/>
            <w:i/>
            <w:iCs/>
            <w:color w:val="000000"/>
            <w:sz w:val="21"/>
            <w:szCs w:val="21"/>
            <w:lang w:eastAsia="en-IN"/>
          </w:rPr>
          <w:t>corejava</w:t>
        </w:r>
        <w:proofErr w:type="spellEnd"/>
        <w:r w:rsidRPr="00031F29">
          <w:rPr>
            <w:rFonts w:ascii="Arial" w:eastAsia="Times New Roman" w:hAnsi="Arial" w:cs="Arial"/>
            <w:i/>
            <w:iCs/>
            <w:color w:val="000000"/>
            <w:sz w:val="21"/>
            <w:szCs w:val="21"/>
            <w:lang w:eastAsia="en-IN"/>
          </w:rPr>
          <w:t>/*.class</w:t>
        </w:r>
      </w:ins>
    </w:p>
    <w:p w:rsidR="00031F29" w:rsidRPr="00031F29" w:rsidRDefault="00031F29" w:rsidP="00031F29">
      <w:pPr>
        <w:shd w:val="clear" w:color="auto" w:fill="FFFFFF"/>
        <w:spacing w:before="100" w:beforeAutospacing="1" w:after="100" w:afterAutospacing="1" w:line="360" w:lineRule="atLeast"/>
        <w:rPr>
          <w:ins w:id="12" w:author="Unknown"/>
          <w:rFonts w:ascii="Arial" w:eastAsia="Times New Roman" w:hAnsi="Arial" w:cs="Arial"/>
          <w:color w:val="000000"/>
          <w:sz w:val="21"/>
          <w:szCs w:val="21"/>
          <w:lang w:eastAsia="en-IN"/>
        </w:rPr>
      </w:pPr>
      <w:ins w:id="13" w:author="Unknown">
        <w:r w:rsidRPr="00031F29">
          <w:rPr>
            <w:rFonts w:ascii="Arial" w:eastAsia="Times New Roman" w:hAnsi="Arial" w:cs="Arial"/>
            <w:color w:val="000000"/>
            <w:sz w:val="21"/>
            <w:szCs w:val="21"/>
            <w:lang w:eastAsia="en-IN"/>
          </w:rPr>
          <w:t>Now we can double click the jar file and the application will launch and run.</w:t>
        </w:r>
      </w:ins>
    </w:p>
    <w:p w:rsidR="00031F29" w:rsidRPr="00031F29" w:rsidRDefault="00031F29" w:rsidP="00031F29">
      <w:pPr>
        <w:pBdr>
          <w:bottom w:val="single" w:sz="6" w:space="0" w:color="9C9C9C"/>
        </w:pBdr>
        <w:shd w:val="clear" w:color="auto" w:fill="FFFFFF"/>
        <w:spacing w:before="100" w:beforeAutospacing="1" w:after="100" w:afterAutospacing="1" w:line="450" w:lineRule="atLeast"/>
        <w:outlineLvl w:val="1"/>
        <w:rPr>
          <w:ins w:id="14" w:author="Unknown"/>
          <w:rFonts w:ascii="Arial" w:eastAsia="Times New Roman" w:hAnsi="Arial" w:cs="Arial"/>
          <w:b/>
          <w:bCs/>
          <w:color w:val="000000"/>
          <w:sz w:val="36"/>
          <w:szCs w:val="36"/>
          <w:lang w:eastAsia="en-IN"/>
        </w:rPr>
      </w:pPr>
      <w:ins w:id="15" w:author="Unknown">
        <w:r w:rsidRPr="00031F29">
          <w:rPr>
            <w:rFonts w:ascii="Arial" w:eastAsia="Times New Roman" w:hAnsi="Arial" w:cs="Arial"/>
            <w:b/>
            <w:bCs/>
            <w:color w:val="000000"/>
            <w:sz w:val="36"/>
            <w:szCs w:val="36"/>
            <w:lang w:eastAsia="en-IN"/>
          </w:rPr>
          <w:t>How to Create a Windows Exe file?</w:t>
        </w:r>
      </w:ins>
    </w:p>
    <w:p w:rsidR="00031F29" w:rsidRPr="00031F29" w:rsidRDefault="00031F29" w:rsidP="00031F29">
      <w:pPr>
        <w:shd w:val="clear" w:color="auto" w:fill="FFFFFF"/>
        <w:spacing w:before="100" w:beforeAutospacing="1" w:after="100" w:afterAutospacing="1" w:line="360" w:lineRule="atLeast"/>
        <w:rPr>
          <w:ins w:id="16" w:author="Unknown"/>
          <w:rFonts w:ascii="Arial" w:eastAsia="Times New Roman" w:hAnsi="Arial" w:cs="Arial"/>
          <w:color w:val="000000"/>
          <w:sz w:val="21"/>
          <w:szCs w:val="21"/>
          <w:lang w:eastAsia="en-IN"/>
        </w:rPr>
      </w:pPr>
      <w:ins w:id="17" w:author="Unknown">
        <w:r w:rsidRPr="00031F29">
          <w:rPr>
            <w:rFonts w:ascii="Arial" w:eastAsia="Times New Roman" w:hAnsi="Arial" w:cs="Arial"/>
            <w:color w:val="000000"/>
            <w:sz w:val="21"/>
            <w:szCs w:val="21"/>
            <w:lang w:eastAsia="en-IN"/>
          </w:rPr>
          <w:t xml:space="preserve">If we create a windows native exe file, then we </w:t>
        </w:r>
        <w:proofErr w:type="spellStart"/>
        <w:r w:rsidRPr="00031F29">
          <w:rPr>
            <w:rFonts w:ascii="Arial" w:eastAsia="Times New Roman" w:hAnsi="Arial" w:cs="Arial"/>
            <w:color w:val="000000"/>
            <w:sz w:val="21"/>
            <w:szCs w:val="21"/>
            <w:lang w:eastAsia="en-IN"/>
          </w:rPr>
          <w:t>loose</w:t>
        </w:r>
        <w:proofErr w:type="spellEnd"/>
        <w:r w:rsidRPr="00031F29">
          <w:rPr>
            <w:rFonts w:ascii="Arial" w:eastAsia="Times New Roman" w:hAnsi="Arial" w:cs="Arial"/>
            <w:color w:val="000000"/>
            <w:sz w:val="21"/>
            <w:szCs w:val="21"/>
            <w:lang w:eastAsia="en-IN"/>
          </w:rPr>
          <w:t xml:space="preserve"> the platform independent-ness.</w:t>
        </w:r>
      </w:ins>
    </w:p>
    <w:p w:rsidR="00031F29" w:rsidRPr="00031F29" w:rsidRDefault="00031F29" w:rsidP="00031F29">
      <w:pPr>
        <w:shd w:val="clear" w:color="auto" w:fill="FFFFFF"/>
        <w:spacing w:before="100" w:beforeAutospacing="1" w:after="100" w:afterAutospacing="1" w:line="360" w:lineRule="atLeast"/>
        <w:rPr>
          <w:ins w:id="18" w:author="Unknown"/>
          <w:rFonts w:ascii="Arial" w:eastAsia="Times New Roman" w:hAnsi="Arial" w:cs="Arial"/>
          <w:color w:val="000000"/>
          <w:sz w:val="21"/>
          <w:szCs w:val="21"/>
          <w:lang w:eastAsia="en-IN"/>
        </w:rPr>
      </w:pPr>
      <w:r>
        <w:rPr>
          <w:rFonts w:ascii="Arial" w:eastAsia="Times New Roman" w:hAnsi="Arial" w:cs="Arial"/>
          <w:noProof/>
          <w:color w:val="000000"/>
          <w:sz w:val="21"/>
          <w:szCs w:val="21"/>
          <w:lang w:val="en-US"/>
        </w:rPr>
        <w:drawing>
          <wp:inline distT="0" distB="0" distL="0" distR="0">
            <wp:extent cx="2895600" cy="1952625"/>
            <wp:effectExtent l="0" t="0" r="0" b="9525"/>
            <wp:docPr id="2" name="Picture 2"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952625"/>
                    </a:xfrm>
                    <a:prstGeom prst="rect">
                      <a:avLst/>
                    </a:prstGeom>
                    <a:noFill/>
                    <a:ln>
                      <a:noFill/>
                    </a:ln>
                  </pic:spPr>
                </pic:pic>
              </a:graphicData>
            </a:graphic>
          </wp:inline>
        </w:drawing>
      </w:r>
    </w:p>
    <w:p w:rsidR="00031F29" w:rsidRPr="00031F29" w:rsidRDefault="00031F29" w:rsidP="00031F29">
      <w:pPr>
        <w:shd w:val="clear" w:color="auto" w:fill="FFFFFF"/>
        <w:spacing w:before="100" w:beforeAutospacing="1" w:after="100" w:afterAutospacing="1" w:line="360" w:lineRule="atLeast"/>
        <w:rPr>
          <w:ins w:id="19" w:author="Unknown"/>
          <w:rFonts w:ascii="Arial" w:eastAsia="Times New Roman" w:hAnsi="Arial" w:cs="Arial"/>
          <w:color w:val="000000"/>
          <w:sz w:val="21"/>
          <w:szCs w:val="21"/>
          <w:lang w:eastAsia="en-IN"/>
        </w:rPr>
      </w:pPr>
      <w:ins w:id="20" w:author="Unknown">
        <w:r w:rsidRPr="00031F29">
          <w:rPr>
            <w:rFonts w:ascii="Arial" w:eastAsia="Times New Roman" w:hAnsi="Arial" w:cs="Arial"/>
            <w:color w:val="000000"/>
            <w:sz w:val="21"/>
            <w:szCs w:val="21"/>
            <w:lang w:eastAsia="en-IN"/>
          </w:rPr>
          <w:t>Let us use a tool called </w:t>
        </w:r>
        <w:r w:rsidRPr="00031F29">
          <w:rPr>
            <w:rFonts w:ascii="Arial" w:eastAsia="Times New Roman" w:hAnsi="Arial" w:cs="Arial"/>
            <w:color w:val="000000"/>
            <w:sz w:val="21"/>
            <w:szCs w:val="21"/>
            <w:lang w:eastAsia="en-IN"/>
          </w:rPr>
          <w:fldChar w:fldCharType="begin"/>
        </w:r>
        <w:r w:rsidRPr="00031F29">
          <w:rPr>
            <w:rFonts w:ascii="Arial" w:eastAsia="Times New Roman" w:hAnsi="Arial" w:cs="Arial"/>
            <w:color w:val="000000"/>
            <w:sz w:val="21"/>
            <w:szCs w:val="21"/>
            <w:lang w:eastAsia="en-IN"/>
          </w:rPr>
          <w:instrText xml:space="preserve"> HYPERLINK "http://sourceforge.net/projects/launch4j/" \t "_blank" </w:instrText>
        </w:r>
        <w:r w:rsidRPr="00031F29">
          <w:rPr>
            <w:rFonts w:ascii="Arial" w:eastAsia="Times New Roman" w:hAnsi="Arial" w:cs="Arial"/>
            <w:color w:val="000000"/>
            <w:sz w:val="21"/>
            <w:szCs w:val="21"/>
            <w:lang w:eastAsia="en-IN"/>
          </w:rPr>
          <w:fldChar w:fldCharType="separate"/>
        </w:r>
        <w:r w:rsidRPr="00031F29">
          <w:rPr>
            <w:rFonts w:ascii="Arial" w:eastAsia="Times New Roman" w:hAnsi="Arial" w:cs="Arial"/>
            <w:color w:val="0000EE"/>
            <w:sz w:val="21"/>
            <w:szCs w:val="21"/>
            <w:u w:val="single"/>
            <w:lang w:eastAsia="en-IN"/>
          </w:rPr>
          <w:t>Launch4J</w:t>
        </w:r>
        <w:r w:rsidRPr="00031F29">
          <w:rPr>
            <w:rFonts w:ascii="Arial" w:eastAsia="Times New Roman" w:hAnsi="Arial" w:cs="Arial"/>
            <w:color w:val="000000"/>
            <w:sz w:val="21"/>
            <w:szCs w:val="21"/>
            <w:lang w:eastAsia="en-IN"/>
          </w:rPr>
          <w:fldChar w:fldCharType="end"/>
        </w:r>
        <w:r w:rsidRPr="00031F29">
          <w:rPr>
            <w:rFonts w:ascii="Arial" w:eastAsia="Times New Roman" w:hAnsi="Arial" w:cs="Arial"/>
            <w:color w:val="000000"/>
            <w:sz w:val="21"/>
            <w:szCs w:val="21"/>
            <w:lang w:eastAsia="en-IN"/>
          </w:rPr>
          <w:t>. It’s a nice tool, works good and easy to use.</w:t>
        </w:r>
      </w:ins>
    </w:p>
    <w:p w:rsidR="00031F29" w:rsidRPr="00031F29" w:rsidRDefault="00031F29" w:rsidP="00031F29">
      <w:pPr>
        <w:shd w:val="clear" w:color="auto" w:fill="FFFFFF"/>
        <w:spacing w:before="100" w:beforeAutospacing="1" w:after="100" w:afterAutospacing="1" w:line="360" w:lineRule="atLeast"/>
        <w:rPr>
          <w:ins w:id="21" w:author="Unknown"/>
          <w:rFonts w:ascii="Arial" w:eastAsia="Times New Roman" w:hAnsi="Arial" w:cs="Arial"/>
          <w:color w:val="000000"/>
          <w:sz w:val="21"/>
          <w:szCs w:val="21"/>
          <w:lang w:eastAsia="en-IN"/>
        </w:rPr>
      </w:pPr>
      <w:ins w:id="22" w:author="Unknown">
        <w:r w:rsidRPr="00031F29">
          <w:rPr>
            <w:rFonts w:ascii="Arial" w:eastAsia="Times New Roman" w:hAnsi="Arial" w:cs="Arial"/>
            <w:color w:val="000000"/>
            <w:sz w:val="21"/>
            <w:szCs w:val="21"/>
            <w:lang w:eastAsia="en-IN"/>
          </w:rPr>
          <w:t>Its core features are,</w:t>
        </w:r>
      </w:ins>
    </w:p>
    <w:p w:rsidR="00031F29" w:rsidRPr="00031F29" w:rsidRDefault="00031F29" w:rsidP="00031F29">
      <w:pPr>
        <w:numPr>
          <w:ilvl w:val="0"/>
          <w:numId w:val="2"/>
        </w:numPr>
        <w:shd w:val="clear" w:color="auto" w:fill="FFFFFF"/>
        <w:spacing w:before="100" w:beforeAutospacing="1" w:after="100" w:afterAutospacing="1" w:line="360" w:lineRule="atLeast"/>
        <w:ind w:left="2295"/>
        <w:rPr>
          <w:ins w:id="23" w:author="Unknown"/>
          <w:rFonts w:ascii="Arial" w:eastAsia="Times New Roman" w:hAnsi="Arial" w:cs="Arial"/>
          <w:color w:val="000000"/>
          <w:sz w:val="21"/>
          <w:szCs w:val="21"/>
          <w:lang w:eastAsia="en-IN"/>
        </w:rPr>
      </w:pPr>
      <w:ins w:id="24" w:author="Unknown">
        <w:r w:rsidRPr="00031F29">
          <w:rPr>
            <w:rFonts w:ascii="Arial" w:eastAsia="Times New Roman" w:hAnsi="Arial" w:cs="Arial"/>
            <w:color w:val="000000"/>
            <w:sz w:val="21"/>
            <w:szCs w:val="21"/>
            <w:lang w:eastAsia="en-IN"/>
          </w:rPr>
          <w:t>creating lightweight Windows native EXE</w:t>
        </w:r>
      </w:ins>
    </w:p>
    <w:p w:rsidR="00031F29" w:rsidRPr="00031F29" w:rsidRDefault="00031F29" w:rsidP="00031F29">
      <w:pPr>
        <w:numPr>
          <w:ilvl w:val="0"/>
          <w:numId w:val="2"/>
        </w:numPr>
        <w:shd w:val="clear" w:color="auto" w:fill="FFFFFF"/>
        <w:spacing w:before="100" w:beforeAutospacing="1" w:after="100" w:afterAutospacing="1" w:line="360" w:lineRule="atLeast"/>
        <w:ind w:left="2295"/>
        <w:rPr>
          <w:ins w:id="25" w:author="Unknown"/>
          <w:rFonts w:ascii="Arial" w:eastAsia="Times New Roman" w:hAnsi="Arial" w:cs="Arial"/>
          <w:color w:val="000000"/>
          <w:sz w:val="21"/>
          <w:szCs w:val="21"/>
          <w:lang w:eastAsia="en-IN"/>
        </w:rPr>
      </w:pPr>
      <w:ins w:id="26" w:author="Unknown">
        <w:r w:rsidRPr="00031F29">
          <w:rPr>
            <w:rFonts w:ascii="Arial" w:eastAsia="Times New Roman" w:hAnsi="Arial" w:cs="Arial"/>
            <w:color w:val="000000"/>
            <w:sz w:val="21"/>
            <w:szCs w:val="21"/>
            <w:lang w:eastAsia="en-IN"/>
          </w:rPr>
          <w:t>JRE version control</w:t>
        </w:r>
      </w:ins>
    </w:p>
    <w:p w:rsidR="00031F29" w:rsidRPr="00031F29" w:rsidRDefault="00031F29" w:rsidP="00031F29">
      <w:pPr>
        <w:numPr>
          <w:ilvl w:val="0"/>
          <w:numId w:val="2"/>
        </w:numPr>
        <w:shd w:val="clear" w:color="auto" w:fill="FFFFFF"/>
        <w:spacing w:before="100" w:beforeAutospacing="1" w:after="100" w:afterAutospacing="1" w:line="360" w:lineRule="atLeast"/>
        <w:ind w:left="2295"/>
        <w:rPr>
          <w:ins w:id="27" w:author="Unknown"/>
          <w:rFonts w:ascii="Arial" w:eastAsia="Times New Roman" w:hAnsi="Arial" w:cs="Arial"/>
          <w:color w:val="000000"/>
          <w:sz w:val="21"/>
          <w:szCs w:val="21"/>
          <w:lang w:eastAsia="en-IN"/>
        </w:rPr>
      </w:pPr>
      <w:ins w:id="28" w:author="Unknown">
        <w:r w:rsidRPr="00031F29">
          <w:rPr>
            <w:rFonts w:ascii="Arial" w:eastAsia="Times New Roman" w:hAnsi="Arial" w:cs="Arial"/>
            <w:color w:val="000000"/>
            <w:sz w:val="21"/>
            <w:szCs w:val="21"/>
            <w:lang w:eastAsia="en-IN"/>
          </w:rPr>
          <w:t>app icon</w:t>
        </w:r>
      </w:ins>
    </w:p>
    <w:p w:rsidR="00031F29" w:rsidRPr="00031F29" w:rsidRDefault="00031F29" w:rsidP="00031F29">
      <w:pPr>
        <w:numPr>
          <w:ilvl w:val="0"/>
          <w:numId w:val="2"/>
        </w:numPr>
        <w:shd w:val="clear" w:color="auto" w:fill="FFFFFF"/>
        <w:spacing w:before="100" w:beforeAutospacing="1" w:after="100" w:afterAutospacing="1" w:line="360" w:lineRule="atLeast"/>
        <w:ind w:left="2295"/>
        <w:rPr>
          <w:ins w:id="29" w:author="Unknown"/>
          <w:rFonts w:ascii="Arial" w:eastAsia="Times New Roman" w:hAnsi="Arial" w:cs="Arial"/>
          <w:color w:val="000000"/>
          <w:sz w:val="21"/>
          <w:szCs w:val="21"/>
          <w:lang w:eastAsia="en-IN"/>
        </w:rPr>
      </w:pPr>
      <w:ins w:id="30" w:author="Unknown">
        <w:r w:rsidRPr="00031F29">
          <w:rPr>
            <w:rFonts w:ascii="Arial" w:eastAsia="Times New Roman" w:hAnsi="Arial" w:cs="Arial"/>
            <w:color w:val="000000"/>
            <w:sz w:val="21"/>
            <w:szCs w:val="21"/>
            <w:lang w:eastAsia="en-IN"/>
          </w:rPr>
          <w:t>splash screen</w:t>
        </w:r>
      </w:ins>
    </w:p>
    <w:p w:rsidR="00031F29" w:rsidRPr="00031F29" w:rsidRDefault="00031F29" w:rsidP="00031F29">
      <w:pPr>
        <w:numPr>
          <w:ilvl w:val="0"/>
          <w:numId w:val="2"/>
        </w:numPr>
        <w:shd w:val="clear" w:color="auto" w:fill="FFFFFF"/>
        <w:spacing w:before="100" w:beforeAutospacing="1" w:after="100" w:afterAutospacing="1" w:line="360" w:lineRule="atLeast"/>
        <w:ind w:left="2295"/>
        <w:rPr>
          <w:ins w:id="31" w:author="Unknown"/>
          <w:rFonts w:ascii="Arial" w:eastAsia="Times New Roman" w:hAnsi="Arial" w:cs="Arial"/>
          <w:color w:val="000000"/>
          <w:sz w:val="21"/>
          <w:szCs w:val="21"/>
          <w:lang w:eastAsia="en-IN"/>
        </w:rPr>
      </w:pPr>
      <w:ins w:id="32" w:author="Unknown">
        <w:r w:rsidRPr="00031F29">
          <w:rPr>
            <w:rFonts w:ascii="Arial" w:eastAsia="Times New Roman" w:hAnsi="Arial" w:cs="Arial"/>
            <w:color w:val="000000"/>
            <w:sz w:val="21"/>
            <w:szCs w:val="21"/>
            <w:lang w:eastAsia="en-IN"/>
          </w:rPr>
          <w:t>process name</w:t>
        </w:r>
      </w:ins>
    </w:p>
    <w:p w:rsidR="00031F29" w:rsidRPr="00031F29" w:rsidRDefault="00031F29" w:rsidP="00031F29">
      <w:pPr>
        <w:numPr>
          <w:ilvl w:val="0"/>
          <w:numId w:val="2"/>
        </w:numPr>
        <w:shd w:val="clear" w:color="auto" w:fill="FFFFFF"/>
        <w:spacing w:before="100" w:beforeAutospacing="1" w:after="100" w:afterAutospacing="1" w:line="360" w:lineRule="atLeast"/>
        <w:ind w:left="2295"/>
        <w:rPr>
          <w:ins w:id="33" w:author="Unknown"/>
          <w:rFonts w:ascii="Arial" w:eastAsia="Times New Roman" w:hAnsi="Arial" w:cs="Arial"/>
          <w:color w:val="000000"/>
          <w:sz w:val="21"/>
          <w:szCs w:val="21"/>
          <w:lang w:eastAsia="en-IN"/>
        </w:rPr>
      </w:pPr>
      <w:ins w:id="34" w:author="Unknown">
        <w:r w:rsidRPr="00031F29">
          <w:rPr>
            <w:rFonts w:ascii="Arial" w:eastAsia="Times New Roman" w:hAnsi="Arial" w:cs="Arial"/>
            <w:color w:val="000000"/>
            <w:sz w:val="21"/>
            <w:szCs w:val="21"/>
            <w:lang w:eastAsia="en-IN"/>
          </w:rPr>
          <w:t>Java download page</w:t>
        </w:r>
      </w:ins>
    </w:p>
    <w:p w:rsidR="00031F29" w:rsidRPr="00031F29" w:rsidRDefault="00031F29" w:rsidP="00031F29">
      <w:pPr>
        <w:shd w:val="clear" w:color="auto" w:fill="FFFFFF"/>
        <w:spacing w:before="100" w:beforeAutospacing="1" w:after="100" w:afterAutospacing="1" w:line="360" w:lineRule="atLeast"/>
        <w:rPr>
          <w:ins w:id="35" w:author="Unknown"/>
          <w:rFonts w:ascii="Arial" w:eastAsia="Times New Roman" w:hAnsi="Arial" w:cs="Arial"/>
          <w:color w:val="000000"/>
          <w:sz w:val="21"/>
          <w:szCs w:val="21"/>
          <w:lang w:eastAsia="en-IN"/>
        </w:rPr>
      </w:pPr>
      <w:ins w:id="36" w:author="Unknown">
        <w:r w:rsidRPr="00031F29">
          <w:rPr>
            <w:rFonts w:ascii="Arial" w:eastAsia="Times New Roman" w:hAnsi="Arial" w:cs="Arial"/>
            <w:color w:val="000000"/>
            <w:sz w:val="21"/>
            <w:szCs w:val="21"/>
            <w:lang w:eastAsia="en-IN"/>
          </w:rPr>
          <w:t>Download Launch4J and use the GUI to create the windows/Java exe file. Launc4J creates an XML file to save the configuration.</w:t>
        </w:r>
      </w:ins>
    </w:p>
    <w:p w:rsidR="00031F29" w:rsidRPr="00031F29" w:rsidRDefault="00031F29" w:rsidP="00031F29">
      <w:pPr>
        <w:shd w:val="clear" w:color="auto" w:fill="FFFFFF"/>
        <w:spacing w:before="100" w:beforeAutospacing="1" w:after="100" w:afterAutospacing="1" w:line="360" w:lineRule="atLeast"/>
        <w:rPr>
          <w:ins w:id="37" w:author="Unknown"/>
          <w:rFonts w:ascii="Arial" w:eastAsia="Times New Roman" w:hAnsi="Arial" w:cs="Arial"/>
          <w:color w:val="000000"/>
          <w:sz w:val="21"/>
          <w:szCs w:val="21"/>
          <w:lang w:eastAsia="en-IN"/>
        </w:rPr>
      </w:pPr>
      <w:r>
        <w:rPr>
          <w:rFonts w:ascii="Arial" w:eastAsia="Times New Roman" w:hAnsi="Arial" w:cs="Arial"/>
          <w:noProof/>
          <w:color w:val="0000EE"/>
          <w:sz w:val="21"/>
          <w:szCs w:val="21"/>
          <w:lang w:val="en-US"/>
        </w:rPr>
        <w:lastRenderedPageBreak/>
        <w:drawing>
          <wp:inline distT="0" distB="0" distL="0" distR="0">
            <wp:extent cx="4019550" cy="4610100"/>
            <wp:effectExtent l="0" t="0" r="0" b="0"/>
            <wp:docPr id="1" name="Picture 1" descr="launch4jconfi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unch4jconfi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4610100"/>
                    </a:xfrm>
                    <a:prstGeom prst="rect">
                      <a:avLst/>
                    </a:prstGeom>
                    <a:noFill/>
                    <a:ln>
                      <a:noFill/>
                    </a:ln>
                  </pic:spPr>
                </pic:pic>
              </a:graphicData>
            </a:graphic>
          </wp:inline>
        </w:drawing>
      </w:r>
    </w:p>
    <w:p w:rsidR="00031F29" w:rsidRPr="00031F29" w:rsidRDefault="00031F29" w:rsidP="00031F29">
      <w:pPr>
        <w:numPr>
          <w:ilvl w:val="0"/>
          <w:numId w:val="3"/>
        </w:numPr>
        <w:shd w:val="clear" w:color="auto" w:fill="FFFFFF"/>
        <w:spacing w:before="100" w:beforeAutospacing="1" w:after="100" w:afterAutospacing="1" w:line="360" w:lineRule="atLeast"/>
        <w:ind w:left="2295"/>
        <w:rPr>
          <w:ins w:id="38" w:author="Unknown"/>
          <w:rFonts w:ascii="Arial" w:eastAsia="Times New Roman" w:hAnsi="Arial" w:cs="Arial"/>
          <w:color w:val="000000"/>
          <w:sz w:val="21"/>
          <w:szCs w:val="21"/>
          <w:lang w:eastAsia="en-IN"/>
        </w:rPr>
      </w:pPr>
      <w:ins w:id="39" w:author="Unknown">
        <w:r w:rsidRPr="00031F29">
          <w:rPr>
            <w:rFonts w:ascii="Arial" w:eastAsia="Times New Roman" w:hAnsi="Arial" w:cs="Arial"/>
            <w:color w:val="000000"/>
            <w:sz w:val="21"/>
            <w:szCs w:val="21"/>
            <w:lang w:eastAsia="en-IN"/>
          </w:rPr>
          <w:t>I have specified the output file, this is the name of the exe file to be created.</w:t>
        </w:r>
      </w:ins>
    </w:p>
    <w:p w:rsidR="00031F29" w:rsidRPr="00031F29" w:rsidRDefault="00031F29" w:rsidP="00031F29">
      <w:pPr>
        <w:numPr>
          <w:ilvl w:val="0"/>
          <w:numId w:val="3"/>
        </w:numPr>
        <w:shd w:val="clear" w:color="auto" w:fill="FFFFFF"/>
        <w:spacing w:before="100" w:beforeAutospacing="1" w:after="100" w:afterAutospacing="1" w:line="360" w:lineRule="atLeast"/>
        <w:ind w:left="2295"/>
        <w:rPr>
          <w:ins w:id="40" w:author="Unknown"/>
          <w:rFonts w:ascii="Arial" w:eastAsia="Times New Roman" w:hAnsi="Arial" w:cs="Arial"/>
          <w:color w:val="000000"/>
          <w:sz w:val="21"/>
          <w:szCs w:val="21"/>
          <w:lang w:eastAsia="en-IN"/>
        </w:rPr>
      </w:pPr>
      <w:ins w:id="41" w:author="Unknown">
        <w:r w:rsidRPr="00031F29">
          <w:rPr>
            <w:rFonts w:ascii="Arial" w:eastAsia="Times New Roman" w:hAnsi="Arial" w:cs="Arial"/>
            <w:color w:val="000000"/>
            <w:sz w:val="21"/>
            <w:szCs w:val="21"/>
            <w:lang w:eastAsia="en-IN"/>
          </w:rPr>
          <w:t xml:space="preserve">Jar is the input file which we want to bundle as an exe file. </w:t>
        </w:r>
        <w:proofErr w:type="spellStart"/>
        <w:proofErr w:type="gramStart"/>
        <w:r w:rsidRPr="00031F29">
          <w:rPr>
            <w:rFonts w:ascii="Arial" w:eastAsia="Times New Roman" w:hAnsi="Arial" w:cs="Arial"/>
            <w:color w:val="000000"/>
            <w:sz w:val="21"/>
            <w:szCs w:val="21"/>
            <w:lang w:eastAsia="en-IN"/>
          </w:rPr>
          <w:t>Lets</w:t>
        </w:r>
        <w:proofErr w:type="spellEnd"/>
        <w:proofErr w:type="gramEnd"/>
        <w:r w:rsidRPr="00031F29">
          <w:rPr>
            <w:rFonts w:ascii="Arial" w:eastAsia="Times New Roman" w:hAnsi="Arial" w:cs="Arial"/>
            <w:color w:val="000000"/>
            <w:sz w:val="21"/>
            <w:szCs w:val="21"/>
            <w:lang w:eastAsia="en-IN"/>
          </w:rPr>
          <w:t xml:space="preserve"> use the Java JAR which we created in the previous step.</w:t>
        </w:r>
      </w:ins>
    </w:p>
    <w:p w:rsidR="00031F29" w:rsidRPr="00031F29" w:rsidRDefault="00031F29" w:rsidP="00031F29">
      <w:pPr>
        <w:numPr>
          <w:ilvl w:val="0"/>
          <w:numId w:val="3"/>
        </w:numPr>
        <w:shd w:val="clear" w:color="auto" w:fill="FFFFFF"/>
        <w:spacing w:before="100" w:beforeAutospacing="1" w:after="100" w:afterAutospacing="1" w:line="360" w:lineRule="atLeast"/>
        <w:ind w:left="2295"/>
        <w:rPr>
          <w:ins w:id="42" w:author="Unknown"/>
          <w:rFonts w:ascii="Arial" w:eastAsia="Times New Roman" w:hAnsi="Arial" w:cs="Arial"/>
          <w:color w:val="000000"/>
          <w:sz w:val="21"/>
          <w:szCs w:val="21"/>
          <w:lang w:eastAsia="en-IN"/>
        </w:rPr>
      </w:pPr>
      <w:ins w:id="43" w:author="Unknown">
        <w:r w:rsidRPr="00031F29">
          <w:rPr>
            <w:rFonts w:ascii="Arial" w:eastAsia="Times New Roman" w:hAnsi="Arial" w:cs="Arial"/>
            <w:color w:val="000000"/>
            <w:sz w:val="21"/>
            <w:szCs w:val="21"/>
            <w:lang w:eastAsia="en-IN"/>
          </w:rPr>
          <w:t>In JRE tab, we can specify the Min JRE version required. So this will detect the JRE available in the system and verify if the version is sufficient.</w:t>
        </w:r>
      </w:ins>
    </w:p>
    <w:p w:rsidR="00031F29" w:rsidRPr="00031F29" w:rsidRDefault="00031F29" w:rsidP="00031F29">
      <w:pPr>
        <w:numPr>
          <w:ilvl w:val="0"/>
          <w:numId w:val="3"/>
        </w:numPr>
        <w:shd w:val="clear" w:color="auto" w:fill="FFFFFF"/>
        <w:spacing w:before="100" w:beforeAutospacing="1" w:after="100" w:afterAutospacing="1" w:line="360" w:lineRule="atLeast"/>
        <w:ind w:left="2295"/>
        <w:rPr>
          <w:ins w:id="44" w:author="Unknown"/>
          <w:rFonts w:ascii="Arial" w:eastAsia="Times New Roman" w:hAnsi="Arial" w:cs="Arial"/>
          <w:color w:val="000000"/>
          <w:sz w:val="21"/>
          <w:szCs w:val="21"/>
          <w:lang w:eastAsia="en-IN"/>
        </w:rPr>
      </w:pPr>
      <w:ins w:id="45" w:author="Unknown">
        <w:r w:rsidRPr="00031F29">
          <w:rPr>
            <w:rFonts w:ascii="Arial" w:eastAsia="Times New Roman" w:hAnsi="Arial" w:cs="Arial"/>
            <w:color w:val="000000"/>
            <w:sz w:val="21"/>
            <w:szCs w:val="21"/>
            <w:lang w:eastAsia="en-IN"/>
          </w:rPr>
          <w:t>Click the cog wheel icon from the menu to generate the exe file.</w:t>
        </w:r>
      </w:ins>
    </w:p>
    <w:p w:rsidR="00842D67" w:rsidRDefault="00842D67"/>
    <w:sectPr w:rsidR="00842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62DC"/>
    <w:multiLevelType w:val="multilevel"/>
    <w:tmpl w:val="D02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566ED"/>
    <w:multiLevelType w:val="multilevel"/>
    <w:tmpl w:val="99D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7328E"/>
    <w:multiLevelType w:val="multilevel"/>
    <w:tmpl w:val="80DE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29"/>
    <w:rsid w:val="00002775"/>
    <w:rsid w:val="00007282"/>
    <w:rsid w:val="000117E7"/>
    <w:rsid w:val="00031F29"/>
    <w:rsid w:val="0003518F"/>
    <w:rsid w:val="00067153"/>
    <w:rsid w:val="0007720F"/>
    <w:rsid w:val="000C2001"/>
    <w:rsid w:val="000C46C4"/>
    <w:rsid w:val="000E167E"/>
    <w:rsid w:val="000E4628"/>
    <w:rsid w:val="00111C7C"/>
    <w:rsid w:val="00160BA3"/>
    <w:rsid w:val="001C4342"/>
    <w:rsid w:val="001F4CD8"/>
    <w:rsid w:val="00212DC2"/>
    <w:rsid w:val="00215606"/>
    <w:rsid w:val="002345E2"/>
    <w:rsid w:val="00236B3E"/>
    <w:rsid w:val="002371F3"/>
    <w:rsid w:val="002477B3"/>
    <w:rsid w:val="0025631A"/>
    <w:rsid w:val="0025648A"/>
    <w:rsid w:val="00260824"/>
    <w:rsid w:val="002663FF"/>
    <w:rsid w:val="00267EA6"/>
    <w:rsid w:val="00274E3F"/>
    <w:rsid w:val="002903A4"/>
    <w:rsid w:val="00291A98"/>
    <w:rsid w:val="0029364D"/>
    <w:rsid w:val="002B0635"/>
    <w:rsid w:val="002C127A"/>
    <w:rsid w:val="002D429E"/>
    <w:rsid w:val="002F6374"/>
    <w:rsid w:val="002F7276"/>
    <w:rsid w:val="002F75B7"/>
    <w:rsid w:val="00301672"/>
    <w:rsid w:val="00303FBC"/>
    <w:rsid w:val="00307AE2"/>
    <w:rsid w:val="0031158D"/>
    <w:rsid w:val="00322387"/>
    <w:rsid w:val="00332E6F"/>
    <w:rsid w:val="00335B55"/>
    <w:rsid w:val="00357546"/>
    <w:rsid w:val="00366F86"/>
    <w:rsid w:val="003742FB"/>
    <w:rsid w:val="003863B1"/>
    <w:rsid w:val="00390E5E"/>
    <w:rsid w:val="00394B9C"/>
    <w:rsid w:val="003A281C"/>
    <w:rsid w:val="003B394C"/>
    <w:rsid w:val="003C14B3"/>
    <w:rsid w:val="003C4BFA"/>
    <w:rsid w:val="003C4DEA"/>
    <w:rsid w:val="003D02DD"/>
    <w:rsid w:val="003D1AF7"/>
    <w:rsid w:val="003E13F5"/>
    <w:rsid w:val="003F4B97"/>
    <w:rsid w:val="004040A0"/>
    <w:rsid w:val="00417B90"/>
    <w:rsid w:val="00441E21"/>
    <w:rsid w:val="004540B6"/>
    <w:rsid w:val="00461FB9"/>
    <w:rsid w:val="00480E12"/>
    <w:rsid w:val="0049616C"/>
    <w:rsid w:val="004B27BE"/>
    <w:rsid w:val="004B4196"/>
    <w:rsid w:val="004D148F"/>
    <w:rsid w:val="004D35BE"/>
    <w:rsid w:val="00500D35"/>
    <w:rsid w:val="00522CE8"/>
    <w:rsid w:val="00523236"/>
    <w:rsid w:val="005269D6"/>
    <w:rsid w:val="005337CE"/>
    <w:rsid w:val="00536A78"/>
    <w:rsid w:val="005426B6"/>
    <w:rsid w:val="005429EC"/>
    <w:rsid w:val="00545F2A"/>
    <w:rsid w:val="00552E13"/>
    <w:rsid w:val="0055429C"/>
    <w:rsid w:val="005728C6"/>
    <w:rsid w:val="00586308"/>
    <w:rsid w:val="00591579"/>
    <w:rsid w:val="005944D1"/>
    <w:rsid w:val="005969FC"/>
    <w:rsid w:val="005A2272"/>
    <w:rsid w:val="005C05AC"/>
    <w:rsid w:val="005D35B1"/>
    <w:rsid w:val="005E0978"/>
    <w:rsid w:val="005F17F8"/>
    <w:rsid w:val="005F5E5B"/>
    <w:rsid w:val="0060301E"/>
    <w:rsid w:val="00626613"/>
    <w:rsid w:val="0062722E"/>
    <w:rsid w:val="0063681C"/>
    <w:rsid w:val="00636930"/>
    <w:rsid w:val="00636BCF"/>
    <w:rsid w:val="006502AE"/>
    <w:rsid w:val="0066262E"/>
    <w:rsid w:val="00677EA8"/>
    <w:rsid w:val="00680B70"/>
    <w:rsid w:val="006818C4"/>
    <w:rsid w:val="00684888"/>
    <w:rsid w:val="006A295C"/>
    <w:rsid w:val="006B0F91"/>
    <w:rsid w:val="006C7D73"/>
    <w:rsid w:val="006F1D92"/>
    <w:rsid w:val="0071519C"/>
    <w:rsid w:val="00732CA6"/>
    <w:rsid w:val="00734E6B"/>
    <w:rsid w:val="00745705"/>
    <w:rsid w:val="00761881"/>
    <w:rsid w:val="00764751"/>
    <w:rsid w:val="007773F3"/>
    <w:rsid w:val="00786E25"/>
    <w:rsid w:val="00787313"/>
    <w:rsid w:val="007922DB"/>
    <w:rsid w:val="007B0AD1"/>
    <w:rsid w:val="007C3803"/>
    <w:rsid w:val="007D2A37"/>
    <w:rsid w:val="007E326E"/>
    <w:rsid w:val="007E6071"/>
    <w:rsid w:val="008037A1"/>
    <w:rsid w:val="0081042F"/>
    <w:rsid w:val="00810890"/>
    <w:rsid w:val="008169F1"/>
    <w:rsid w:val="008172E8"/>
    <w:rsid w:val="00817973"/>
    <w:rsid w:val="00832319"/>
    <w:rsid w:val="00842D67"/>
    <w:rsid w:val="008829E3"/>
    <w:rsid w:val="00897D8A"/>
    <w:rsid w:val="008A0A7E"/>
    <w:rsid w:val="008B17FB"/>
    <w:rsid w:val="008B607F"/>
    <w:rsid w:val="008B6D1F"/>
    <w:rsid w:val="008C133B"/>
    <w:rsid w:val="008D1EA0"/>
    <w:rsid w:val="008D2C22"/>
    <w:rsid w:val="008D2F12"/>
    <w:rsid w:val="008E0E66"/>
    <w:rsid w:val="008E161E"/>
    <w:rsid w:val="008E695A"/>
    <w:rsid w:val="008F6368"/>
    <w:rsid w:val="00912101"/>
    <w:rsid w:val="00922C63"/>
    <w:rsid w:val="009409DD"/>
    <w:rsid w:val="00964E97"/>
    <w:rsid w:val="0097175E"/>
    <w:rsid w:val="00980914"/>
    <w:rsid w:val="0099299A"/>
    <w:rsid w:val="009A5E72"/>
    <w:rsid w:val="009C3893"/>
    <w:rsid w:val="009D456E"/>
    <w:rsid w:val="009D6673"/>
    <w:rsid w:val="009D7A7E"/>
    <w:rsid w:val="009F0960"/>
    <w:rsid w:val="009F3E46"/>
    <w:rsid w:val="00A11D47"/>
    <w:rsid w:val="00A16579"/>
    <w:rsid w:val="00A16D35"/>
    <w:rsid w:val="00A41EDB"/>
    <w:rsid w:val="00A6176A"/>
    <w:rsid w:val="00A65981"/>
    <w:rsid w:val="00A7703B"/>
    <w:rsid w:val="00A82966"/>
    <w:rsid w:val="00A94D44"/>
    <w:rsid w:val="00A95897"/>
    <w:rsid w:val="00AB7AF2"/>
    <w:rsid w:val="00AD5628"/>
    <w:rsid w:val="00AD694F"/>
    <w:rsid w:val="00AE20EC"/>
    <w:rsid w:val="00AE64A9"/>
    <w:rsid w:val="00AF037C"/>
    <w:rsid w:val="00AF367C"/>
    <w:rsid w:val="00AF3CC4"/>
    <w:rsid w:val="00B06980"/>
    <w:rsid w:val="00B15FAA"/>
    <w:rsid w:val="00B1716A"/>
    <w:rsid w:val="00B20D90"/>
    <w:rsid w:val="00B3418E"/>
    <w:rsid w:val="00B42022"/>
    <w:rsid w:val="00B42FD1"/>
    <w:rsid w:val="00B52AE4"/>
    <w:rsid w:val="00B576CB"/>
    <w:rsid w:val="00B63CB1"/>
    <w:rsid w:val="00B67E28"/>
    <w:rsid w:val="00B77AB2"/>
    <w:rsid w:val="00B83117"/>
    <w:rsid w:val="00B85936"/>
    <w:rsid w:val="00BA3DF9"/>
    <w:rsid w:val="00BB7416"/>
    <w:rsid w:val="00BD5AFA"/>
    <w:rsid w:val="00BE0984"/>
    <w:rsid w:val="00BE7D49"/>
    <w:rsid w:val="00BF14E7"/>
    <w:rsid w:val="00C07D61"/>
    <w:rsid w:val="00C32F07"/>
    <w:rsid w:val="00C35112"/>
    <w:rsid w:val="00C85E4F"/>
    <w:rsid w:val="00C93859"/>
    <w:rsid w:val="00C94FBB"/>
    <w:rsid w:val="00CB363C"/>
    <w:rsid w:val="00CC0ACE"/>
    <w:rsid w:val="00CC1910"/>
    <w:rsid w:val="00CC4142"/>
    <w:rsid w:val="00CE0804"/>
    <w:rsid w:val="00CE37C3"/>
    <w:rsid w:val="00CE4F86"/>
    <w:rsid w:val="00CF23AF"/>
    <w:rsid w:val="00D1277A"/>
    <w:rsid w:val="00D159BD"/>
    <w:rsid w:val="00D2610F"/>
    <w:rsid w:val="00D5313B"/>
    <w:rsid w:val="00D82E13"/>
    <w:rsid w:val="00D84E52"/>
    <w:rsid w:val="00D94A53"/>
    <w:rsid w:val="00DB5143"/>
    <w:rsid w:val="00DD1356"/>
    <w:rsid w:val="00DD2A8D"/>
    <w:rsid w:val="00DE247B"/>
    <w:rsid w:val="00DE2D41"/>
    <w:rsid w:val="00E25E9A"/>
    <w:rsid w:val="00E40111"/>
    <w:rsid w:val="00E5029B"/>
    <w:rsid w:val="00E56ED8"/>
    <w:rsid w:val="00E80F76"/>
    <w:rsid w:val="00E84752"/>
    <w:rsid w:val="00E859AA"/>
    <w:rsid w:val="00EA1BBB"/>
    <w:rsid w:val="00EB7BCA"/>
    <w:rsid w:val="00EB7FFD"/>
    <w:rsid w:val="00EC3638"/>
    <w:rsid w:val="00EE2377"/>
    <w:rsid w:val="00EF532E"/>
    <w:rsid w:val="00EF64AC"/>
    <w:rsid w:val="00F059AD"/>
    <w:rsid w:val="00F0696F"/>
    <w:rsid w:val="00F07F92"/>
    <w:rsid w:val="00F1434C"/>
    <w:rsid w:val="00F14668"/>
    <w:rsid w:val="00F17E0A"/>
    <w:rsid w:val="00F30FA0"/>
    <w:rsid w:val="00F321A5"/>
    <w:rsid w:val="00F401A2"/>
    <w:rsid w:val="00F45840"/>
    <w:rsid w:val="00F57F74"/>
    <w:rsid w:val="00F605A3"/>
    <w:rsid w:val="00F6175C"/>
    <w:rsid w:val="00F9099B"/>
    <w:rsid w:val="00FA5294"/>
    <w:rsid w:val="00FC0E5A"/>
    <w:rsid w:val="00FD0D2D"/>
    <w:rsid w:val="00FF1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BC84AC-171F-476E-A984-0A153F5A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1F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1F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1F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F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1F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1F2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1F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31F29"/>
  </w:style>
  <w:style w:type="character" w:styleId="Emphasis">
    <w:name w:val="Emphasis"/>
    <w:basedOn w:val="DefaultParagraphFont"/>
    <w:uiPriority w:val="20"/>
    <w:qFormat/>
    <w:rsid w:val="00031F29"/>
    <w:rPr>
      <w:i/>
      <w:iCs/>
    </w:rPr>
  </w:style>
  <w:style w:type="character" w:styleId="Hyperlink">
    <w:name w:val="Hyperlink"/>
    <w:basedOn w:val="DefaultParagraphFont"/>
    <w:uiPriority w:val="99"/>
    <w:semiHidden/>
    <w:unhideWhenUsed/>
    <w:rsid w:val="00031F29"/>
    <w:rPr>
      <w:color w:val="0000FF"/>
      <w:u w:val="single"/>
    </w:rPr>
  </w:style>
  <w:style w:type="character" w:styleId="HTMLCode">
    <w:name w:val="HTML Code"/>
    <w:basedOn w:val="DefaultParagraphFont"/>
    <w:uiPriority w:val="99"/>
    <w:semiHidden/>
    <w:unhideWhenUsed/>
    <w:rsid w:val="00031F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1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128694">
      <w:bodyDiv w:val="1"/>
      <w:marLeft w:val="0"/>
      <w:marRight w:val="0"/>
      <w:marTop w:val="0"/>
      <w:marBottom w:val="0"/>
      <w:divBdr>
        <w:top w:val="none" w:sz="0" w:space="0" w:color="auto"/>
        <w:left w:val="none" w:sz="0" w:space="0" w:color="auto"/>
        <w:bottom w:val="none" w:sz="0" w:space="0" w:color="auto"/>
        <w:right w:val="none" w:sz="0" w:space="0" w:color="auto"/>
      </w:divBdr>
      <w:divsChild>
        <w:div w:id="649099375">
          <w:marLeft w:val="0"/>
          <w:marRight w:val="0"/>
          <w:marTop w:val="0"/>
          <w:marBottom w:val="0"/>
          <w:divBdr>
            <w:top w:val="none" w:sz="0" w:space="0" w:color="auto"/>
            <w:left w:val="none" w:sz="0" w:space="0" w:color="auto"/>
            <w:bottom w:val="none" w:sz="0" w:space="0" w:color="auto"/>
            <w:right w:val="none" w:sz="0" w:space="0" w:color="auto"/>
          </w:divBdr>
          <w:divsChild>
            <w:div w:id="10954776">
              <w:marLeft w:val="0"/>
              <w:marRight w:val="0"/>
              <w:marTop w:val="0"/>
              <w:marBottom w:val="0"/>
              <w:divBdr>
                <w:top w:val="none" w:sz="0" w:space="0" w:color="auto"/>
                <w:left w:val="none" w:sz="0" w:space="0" w:color="auto"/>
                <w:bottom w:val="none" w:sz="0" w:space="0" w:color="auto"/>
                <w:right w:val="none" w:sz="0" w:space="0" w:color="auto"/>
              </w:divBdr>
            </w:div>
          </w:divsChild>
        </w:div>
        <w:div w:id="1326974267">
          <w:marLeft w:val="0"/>
          <w:marRight w:val="0"/>
          <w:marTop w:val="0"/>
          <w:marBottom w:val="0"/>
          <w:divBdr>
            <w:top w:val="none" w:sz="0" w:space="0" w:color="auto"/>
            <w:left w:val="none" w:sz="0" w:space="0" w:color="auto"/>
            <w:bottom w:val="none" w:sz="0" w:space="0" w:color="auto"/>
            <w:right w:val="none" w:sz="0" w:space="0" w:color="auto"/>
          </w:divBdr>
          <w:divsChild>
            <w:div w:id="1892812596">
              <w:marLeft w:val="1575"/>
              <w:marRight w:val="150"/>
              <w:marTop w:val="0"/>
              <w:marBottom w:val="0"/>
              <w:divBdr>
                <w:top w:val="none" w:sz="0" w:space="0" w:color="auto"/>
                <w:left w:val="none" w:sz="0" w:space="0" w:color="auto"/>
                <w:bottom w:val="none" w:sz="0" w:space="0" w:color="auto"/>
                <w:right w:val="none" w:sz="0" w:space="0" w:color="auto"/>
              </w:divBdr>
              <w:divsChild>
                <w:div w:id="2068605883">
                  <w:marLeft w:val="0"/>
                  <w:marRight w:val="0"/>
                  <w:marTop w:val="300"/>
                  <w:marBottom w:val="300"/>
                  <w:divBdr>
                    <w:top w:val="none" w:sz="0" w:space="0" w:color="auto"/>
                    <w:left w:val="none" w:sz="0" w:space="0" w:color="auto"/>
                    <w:bottom w:val="none" w:sz="0" w:space="0" w:color="auto"/>
                    <w:right w:val="none" w:sz="0" w:space="0" w:color="auto"/>
                  </w:divBdr>
                  <w:divsChild>
                    <w:div w:id="2133550604">
                      <w:marLeft w:val="0"/>
                      <w:marRight w:val="0"/>
                      <w:marTop w:val="0"/>
                      <w:marBottom w:val="0"/>
                      <w:divBdr>
                        <w:top w:val="none" w:sz="0" w:space="0" w:color="auto"/>
                        <w:left w:val="none" w:sz="0" w:space="0" w:color="auto"/>
                        <w:bottom w:val="none" w:sz="0" w:space="0" w:color="auto"/>
                        <w:right w:val="none" w:sz="0" w:space="0" w:color="auto"/>
                      </w:divBdr>
                    </w:div>
                  </w:divsChild>
                </w:div>
                <w:div w:id="1883974247">
                  <w:marLeft w:val="0"/>
                  <w:marRight w:val="0"/>
                  <w:marTop w:val="0"/>
                  <w:marBottom w:val="0"/>
                  <w:divBdr>
                    <w:top w:val="none" w:sz="0" w:space="0" w:color="auto"/>
                    <w:left w:val="none" w:sz="0" w:space="0" w:color="auto"/>
                    <w:bottom w:val="none" w:sz="0" w:space="0" w:color="auto"/>
                    <w:right w:val="none" w:sz="0" w:space="0" w:color="auto"/>
                  </w:divBdr>
                  <w:divsChild>
                    <w:div w:id="129447435">
                      <w:marLeft w:val="0"/>
                      <w:marRight w:val="0"/>
                      <w:marTop w:val="0"/>
                      <w:marBottom w:val="0"/>
                      <w:divBdr>
                        <w:top w:val="none" w:sz="0" w:space="0" w:color="auto"/>
                        <w:left w:val="none" w:sz="0" w:space="0" w:color="auto"/>
                        <w:bottom w:val="none" w:sz="0" w:space="0" w:color="auto"/>
                        <w:right w:val="none" w:sz="0" w:space="0" w:color="auto"/>
                      </w:divBdr>
                      <w:divsChild>
                        <w:div w:id="2144152933">
                          <w:marLeft w:val="0"/>
                          <w:marRight w:val="0"/>
                          <w:marTop w:val="0"/>
                          <w:marBottom w:val="0"/>
                          <w:divBdr>
                            <w:top w:val="none" w:sz="0" w:space="0" w:color="auto"/>
                            <w:left w:val="none" w:sz="0" w:space="0" w:color="auto"/>
                            <w:bottom w:val="none" w:sz="0" w:space="0" w:color="auto"/>
                            <w:right w:val="none" w:sz="0" w:space="0" w:color="auto"/>
                          </w:divBdr>
                        </w:div>
                        <w:div w:id="552886941">
                          <w:marLeft w:val="0"/>
                          <w:marRight w:val="0"/>
                          <w:marTop w:val="0"/>
                          <w:marBottom w:val="0"/>
                          <w:divBdr>
                            <w:top w:val="none" w:sz="0" w:space="0" w:color="auto"/>
                            <w:left w:val="none" w:sz="0" w:space="0" w:color="auto"/>
                            <w:bottom w:val="none" w:sz="0" w:space="0" w:color="auto"/>
                            <w:right w:val="none" w:sz="0" w:space="0" w:color="auto"/>
                          </w:divBdr>
                        </w:div>
                        <w:div w:id="898521344">
                          <w:marLeft w:val="0"/>
                          <w:marRight w:val="0"/>
                          <w:marTop w:val="0"/>
                          <w:marBottom w:val="0"/>
                          <w:divBdr>
                            <w:top w:val="none" w:sz="0" w:space="0" w:color="auto"/>
                            <w:left w:val="none" w:sz="0" w:space="0" w:color="auto"/>
                            <w:bottom w:val="none" w:sz="0" w:space="0" w:color="auto"/>
                            <w:right w:val="none" w:sz="0" w:space="0" w:color="auto"/>
                          </w:divBdr>
                        </w:div>
                        <w:div w:id="1767965062">
                          <w:marLeft w:val="0"/>
                          <w:marRight w:val="0"/>
                          <w:marTop w:val="0"/>
                          <w:marBottom w:val="0"/>
                          <w:divBdr>
                            <w:top w:val="none" w:sz="0" w:space="0" w:color="auto"/>
                            <w:left w:val="none" w:sz="0" w:space="0" w:color="auto"/>
                            <w:bottom w:val="none" w:sz="0" w:space="0" w:color="auto"/>
                            <w:right w:val="none" w:sz="0" w:space="0" w:color="auto"/>
                          </w:divBdr>
                        </w:div>
                        <w:div w:id="2092576283">
                          <w:marLeft w:val="0"/>
                          <w:marRight w:val="0"/>
                          <w:marTop w:val="0"/>
                          <w:marBottom w:val="0"/>
                          <w:divBdr>
                            <w:top w:val="none" w:sz="0" w:space="0" w:color="auto"/>
                            <w:left w:val="none" w:sz="0" w:space="0" w:color="auto"/>
                            <w:bottom w:val="none" w:sz="0" w:space="0" w:color="auto"/>
                            <w:right w:val="none" w:sz="0" w:space="0" w:color="auto"/>
                          </w:divBdr>
                        </w:div>
                        <w:div w:id="1229224237">
                          <w:marLeft w:val="0"/>
                          <w:marRight w:val="0"/>
                          <w:marTop w:val="0"/>
                          <w:marBottom w:val="0"/>
                          <w:divBdr>
                            <w:top w:val="none" w:sz="0" w:space="0" w:color="auto"/>
                            <w:left w:val="none" w:sz="0" w:space="0" w:color="auto"/>
                            <w:bottom w:val="none" w:sz="0" w:space="0" w:color="auto"/>
                            <w:right w:val="none" w:sz="0" w:space="0" w:color="auto"/>
                          </w:divBdr>
                        </w:div>
                        <w:div w:id="1403257302">
                          <w:marLeft w:val="0"/>
                          <w:marRight w:val="0"/>
                          <w:marTop w:val="0"/>
                          <w:marBottom w:val="0"/>
                          <w:divBdr>
                            <w:top w:val="none" w:sz="0" w:space="0" w:color="auto"/>
                            <w:left w:val="none" w:sz="0" w:space="0" w:color="auto"/>
                            <w:bottom w:val="none" w:sz="0" w:space="0" w:color="auto"/>
                            <w:right w:val="none" w:sz="0" w:space="0" w:color="auto"/>
                          </w:divBdr>
                        </w:div>
                        <w:div w:id="60374635">
                          <w:marLeft w:val="0"/>
                          <w:marRight w:val="0"/>
                          <w:marTop w:val="0"/>
                          <w:marBottom w:val="0"/>
                          <w:divBdr>
                            <w:top w:val="none" w:sz="0" w:space="0" w:color="auto"/>
                            <w:left w:val="none" w:sz="0" w:space="0" w:color="auto"/>
                            <w:bottom w:val="none" w:sz="0" w:space="0" w:color="auto"/>
                            <w:right w:val="none" w:sz="0" w:space="0" w:color="auto"/>
                          </w:divBdr>
                        </w:div>
                        <w:div w:id="884374220">
                          <w:marLeft w:val="0"/>
                          <w:marRight w:val="0"/>
                          <w:marTop w:val="0"/>
                          <w:marBottom w:val="0"/>
                          <w:divBdr>
                            <w:top w:val="none" w:sz="0" w:space="0" w:color="auto"/>
                            <w:left w:val="none" w:sz="0" w:space="0" w:color="auto"/>
                            <w:bottom w:val="none" w:sz="0" w:space="0" w:color="auto"/>
                            <w:right w:val="none" w:sz="0" w:space="0" w:color="auto"/>
                          </w:divBdr>
                        </w:div>
                        <w:div w:id="514417423">
                          <w:marLeft w:val="0"/>
                          <w:marRight w:val="0"/>
                          <w:marTop w:val="0"/>
                          <w:marBottom w:val="0"/>
                          <w:divBdr>
                            <w:top w:val="none" w:sz="0" w:space="0" w:color="auto"/>
                            <w:left w:val="none" w:sz="0" w:space="0" w:color="auto"/>
                            <w:bottom w:val="none" w:sz="0" w:space="0" w:color="auto"/>
                            <w:right w:val="none" w:sz="0" w:space="0" w:color="auto"/>
                          </w:divBdr>
                        </w:div>
                        <w:div w:id="1386224916">
                          <w:marLeft w:val="0"/>
                          <w:marRight w:val="0"/>
                          <w:marTop w:val="0"/>
                          <w:marBottom w:val="0"/>
                          <w:divBdr>
                            <w:top w:val="none" w:sz="0" w:space="0" w:color="auto"/>
                            <w:left w:val="none" w:sz="0" w:space="0" w:color="auto"/>
                            <w:bottom w:val="none" w:sz="0" w:space="0" w:color="auto"/>
                            <w:right w:val="none" w:sz="0" w:space="0" w:color="auto"/>
                          </w:divBdr>
                        </w:div>
                        <w:div w:id="184637381">
                          <w:marLeft w:val="0"/>
                          <w:marRight w:val="0"/>
                          <w:marTop w:val="0"/>
                          <w:marBottom w:val="0"/>
                          <w:divBdr>
                            <w:top w:val="none" w:sz="0" w:space="0" w:color="auto"/>
                            <w:left w:val="none" w:sz="0" w:space="0" w:color="auto"/>
                            <w:bottom w:val="none" w:sz="0" w:space="0" w:color="auto"/>
                            <w:right w:val="none" w:sz="0" w:space="0" w:color="auto"/>
                          </w:divBdr>
                        </w:div>
                        <w:div w:id="1342471387">
                          <w:marLeft w:val="0"/>
                          <w:marRight w:val="0"/>
                          <w:marTop w:val="0"/>
                          <w:marBottom w:val="0"/>
                          <w:divBdr>
                            <w:top w:val="none" w:sz="0" w:space="0" w:color="auto"/>
                            <w:left w:val="none" w:sz="0" w:space="0" w:color="auto"/>
                            <w:bottom w:val="none" w:sz="0" w:space="0" w:color="auto"/>
                            <w:right w:val="none" w:sz="0" w:space="0" w:color="auto"/>
                          </w:divBdr>
                        </w:div>
                        <w:div w:id="2058818908">
                          <w:marLeft w:val="0"/>
                          <w:marRight w:val="0"/>
                          <w:marTop w:val="0"/>
                          <w:marBottom w:val="0"/>
                          <w:divBdr>
                            <w:top w:val="none" w:sz="0" w:space="0" w:color="auto"/>
                            <w:left w:val="none" w:sz="0" w:space="0" w:color="auto"/>
                            <w:bottom w:val="none" w:sz="0" w:space="0" w:color="auto"/>
                            <w:right w:val="none" w:sz="0" w:space="0" w:color="auto"/>
                          </w:divBdr>
                        </w:div>
                        <w:div w:id="1907641823">
                          <w:marLeft w:val="0"/>
                          <w:marRight w:val="0"/>
                          <w:marTop w:val="0"/>
                          <w:marBottom w:val="0"/>
                          <w:divBdr>
                            <w:top w:val="none" w:sz="0" w:space="0" w:color="auto"/>
                            <w:left w:val="none" w:sz="0" w:space="0" w:color="auto"/>
                            <w:bottom w:val="none" w:sz="0" w:space="0" w:color="auto"/>
                            <w:right w:val="none" w:sz="0" w:space="0" w:color="auto"/>
                          </w:divBdr>
                        </w:div>
                        <w:div w:id="226381191">
                          <w:marLeft w:val="0"/>
                          <w:marRight w:val="0"/>
                          <w:marTop w:val="0"/>
                          <w:marBottom w:val="0"/>
                          <w:divBdr>
                            <w:top w:val="none" w:sz="0" w:space="0" w:color="auto"/>
                            <w:left w:val="none" w:sz="0" w:space="0" w:color="auto"/>
                            <w:bottom w:val="none" w:sz="0" w:space="0" w:color="auto"/>
                            <w:right w:val="none" w:sz="0" w:space="0" w:color="auto"/>
                          </w:divBdr>
                        </w:div>
                        <w:div w:id="1307470993">
                          <w:marLeft w:val="0"/>
                          <w:marRight w:val="0"/>
                          <w:marTop w:val="0"/>
                          <w:marBottom w:val="0"/>
                          <w:divBdr>
                            <w:top w:val="none" w:sz="0" w:space="0" w:color="auto"/>
                            <w:left w:val="none" w:sz="0" w:space="0" w:color="auto"/>
                            <w:bottom w:val="none" w:sz="0" w:space="0" w:color="auto"/>
                            <w:right w:val="none" w:sz="0" w:space="0" w:color="auto"/>
                          </w:divBdr>
                        </w:div>
                        <w:div w:id="224923181">
                          <w:marLeft w:val="0"/>
                          <w:marRight w:val="0"/>
                          <w:marTop w:val="0"/>
                          <w:marBottom w:val="0"/>
                          <w:divBdr>
                            <w:top w:val="none" w:sz="0" w:space="0" w:color="auto"/>
                            <w:left w:val="none" w:sz="0" w:space="0" w:color="auto"/>
                            <w:bottom w:val="none" w:sz="0" w:space="0" w:color="auto"/>
                            <w:right w:val="none" w:sz="0" w:space="0" w:color="auto"/>
                          </w:divBdr>
                        </w:div>
                        <w:div w:id="1662201432">
                          <w:marLeft w:val="0"/>
                          <w:marRight w:val="0"/>
                          <w:marTop w:val="0"/>
                          <w:marBottom w:val="0"/>
                          <w:divBdr>
                            <w:top w:val="none" w:sz="0" w:space="0" w:color="auto"/>
                            <w:left w:val="none" w:sz="0" w:space="0" w:color="auto"/>
                            <w:bottom w:val="none" w:sz="0" w:space="0" w:color="auto"/>
                            <w:right w:val="none" w:sz="0" w:space="0" w:color="auto"/>
                          </w:divBdr>
                        </w:div>
                        <w:div w:id="2145928975">
                          <w:marLeft w:val="0"/>
                          <w:marRight w:val="0"/>
                          <w:marTop w:val="0"/>
                          <w:marBottom w:val="0"/>
                          <w:divBdr>
                            <w:top w:val="none" w:sz="0" w:space="0" w:color="auto"/>
                            <w:left w:val="none" w:sz="0" w:space="0" w:color="auto"/>
                            <w:bottom w:val="none" w:sz="0" w:space="0" w:color="auto"/>
                            <w:right w:val="none" w:sz="0" w:space="0" w:color="auto"/>
                          </w:divBdr>
                        </w:div>
                        <w:div w:id="664169224">
                          <w:marLeft w:val="0"/>
                          <w:marRight w:val="0"/>
                          <w:marTop w:val="0"/>
                          <w:marBottom w:val="0"/>
                          <w:divBdr>
                            <w:top w:val="none" w:sz="0" w:space="0" w:color="auto"/>
                            <w:left w:val="none" w:sz="0" w:space="0" w:color="auto"/>
                            <w:bottom w:val="none" w:sz="0" w:space="0" w:color="auto"/>
                            <w:right w:val="none" w:sz="0" w:space="0" w:color="auto"/>
                          </w:divBdr>
                        </w:div>
                        <w:div w:id="927814817">
                          <w:marLeft w:val="0"/>
                          <w:marRight w:val="0"/>
                          <w:marTop w:val="0"/>
                          <w:marBottom w:val="0"/>
                          <w:divBdr>
                            <w:top w:val="none" w:sz="0" w:space="0" w:color="auto"/>
                            <w:left w:val="none" w:sz="0" w:space="0" w:color="auto"/>
                            <w:bottom w:val="none" w:sz="0" w:space="0" w:color="auto"/>
                            <w:right w:val="none" w:sz="0" w:space="0" w:color="auto"/>
                          </w:divBdr>
                        </w:div>
                        <w:div w:id="944262879">
                          <w:marLeft w:val="0"/>
                          <w:marRight w:val="0"/>
                          <w:marTop w:val="0"/>
                          <w:marBottom w:val="0"/>
                          <w:divBdr>
                            <w:top w:val="none" w:sz="0" w:space="0" w:color="auto"/>
                            <w:left w:val="none" w:sz="0" w:space="0" w:color="auto"/>
                            <w:bottom w:val="none" w:sz="0" w:space="0" w:color="auto"/>
                            <w:right w:val="none" w:sz="0" w:space="0" w:color="auto"/>
                          </w:divBdr>
                        </w:div>
                        <w:div w:id="1443110893">
                          <w:marLeft w:val="0"/>
                          <w:marRight w:val="0"/>
                          <w:marTop w:val="0"/>
                          <w:marBottom w:val="0"/>
                          <w:divBdr>
                            <w:top w:val="none" w:sz="0" w:space="0" w:color="auto"/>
                            <w:left w:val="none" w:sz="0" w:space="0" w:color="auto"/>
                            <w:bottom w:val="none" w:sz="0" w:space="0" w:color="auto"/>
                            <w:right w:val="none" w:sz="0" w:space="0" w:color="auto"/>
                          </w:divBdr>
                        </w:div>
                        <w:div w:id="1186555798">
                          <w:marLeft w:val="0"/>
                          <w:marRight w:val="0"/>
                          <w:marTop w:val="0"/>
                          <w:marBottom w:val="0"/>
                          <w:divBdr>
                            <w:top w:val="none" w:sz="0" w:space="0" w:color="auto"/>
                            <w:left w:val="none" w:sz="0" w:space="0" w:color="auto"/>
                            <w:bottom w:val="none" w:sz="0" w:space="0" w:color="auto"/>
                            <w:right w:val="none" w:sz="0" w:space="0" w:color="auto"/>
                          </w:divBdr>
                        </w:div>
                        <w:div w:id="505630690">
                          <w:marLeft w:val="0"/>
                          <w:marRight w:val="0"/>
                          <w:marTop w:val="0"/>
                          <w:marBottom w:val="0"/>
                          <w:divBdr>
                            <w:top w:val="none" w:sz="0" w:space="0" w:color="auto"/>
                            <w:left w:val="none" w:sz="0" w:space="0" w:color="auto"/>
                            <w:bottom w:val="none" w:sz="0" w:space="0" w:color="auto"/>
                            <w:right w:val="none" w:sz="0" w:space="0" w:color="auto"/>
                          </w:divBdr>
                        </w:div>
                        <w:div w:id="819418173">
                          <w:marLeft w:val="0"/>
                          <w:marRight w:val="0"/>
                          <w:marTop w:val="0"/>
                          <w:marBottom w:val="0"/>
                          <w:divBdr>
                            <w:top w:val="none" w:sz="0" w:space="0" w:color="auto"/>
                            <w:left w:val="none" w:sz="0" w:space="0" w:color="auto"/>
                            <w:bottom w:val="none" w:sz="0" w:space="0" w:color="auto"/>
                            <w:right w:val="none" w:sz="0" w:space="0" w:color="auto"/>
                          </w:divBdr>
                        </w:div>
                        <w:div w:id="982805757">
                          <w:marLeft w:val="0"/>
                          <w:marRight w:val="0"/>
                          <w:marTop w:val="0"/>
                          <w:marBottom w:val="0"/>
                          <w:divBdr>
                            <w:top w:val="none" w:sz="0" w:space="0" w:color="auto"/>
                            <w:left w:val="none" w:sz="0" w:space="0" w:color="auto"/>
                            <w:bottom w:val="none" w:sz="0" w:space="0" w:color="auto"/>
                            <w:right w:val="none" w:sz="0" w:space="0" w:color="auto"/>
                          </w:divBdr>
                        </w:div>
                        <w:div w:id="1167016772">
                          <w:marLeft w:val="0"/>
                          <w:marRight w:val="0"/>
                          <w:marTop w:val="0"/>
                          <w:marBottom w:val="0"/>
                          <w:divBdr>
                            <w:top w:val="none" w:sz="0" w:space="0" w:color="auto"/>
                            <w:left w:val="none" w:sz="0" w:space="0" w:color="auto"/>
                            <w:bottom w:val="none" w:sz="0" w:space="0" w:color="auto"/>
                            <w:right w:val="none" w:sz="0" w:space="0" w:color="auto"/>
                          </w:divBdr>
                        </w:div>
                        <w:div w:id="508914160">
                          <w:marLeft w:val="0"/>
                          <w:marRight w:val="0"/>
                          <w:marTop w:val="0"/>
                          <w:marBottom w:val="0"/>
                          <w:divBdr>
                            <w:top w:val="none" w:sz="0" w:space="0" w:color="auto"/>
                            <w:left w:val="none" w:sz="0" w:space="0" w:color="auto"/>
                            <w:bottom w:val="none" w:sz="0" w:space="0" w:color="auto"/>
                            <w:right w:val="none" w:sz="0" w:space="0" w:color="auto"/>
                          </w:divBdr>
                        </w:div>
                        <w:div w:id="820275480">
                          <w:marLeft w:val="0"/>
                          <w:marRight w:val="0"/>
                          <w:marTop w:val="0"/>
                          <w:marBottom w:val="0"/>
                          <w:divBdr>
                            <w:top w:val="none" w:sz="0" w:space="0" w:color="auto"/>
                            <w:left w:val="none" w:sz="0" w:space="0" w:color="auto"/>
                            <w:bottom w:val="none" w:sz="0" w:space="0" w:color="auto"/>
                            <w:right w:val="none" w:sz="0" w:space="0" w:color="auto"/>
                          </w:divBdr>
                        </w:div>
                        <w:div w:id="1602565133">
                          <w:marLeft w:val="0"/>
                          <w:marRight w:val="0"/>
                          <w:marTop w:val="0"/>
                          <w:marBottom w:val="0"/>
                          <w:divBdr>
                            <w:top w:val="none" w:sz="0" w:space="0" w:color="auto"/>
                            <w:left w:val="none" w:sz="0" w:space="0" w:color="auto"/>
                            <w:bottom w:val="none" w:sz="0" w:space="0" w:color="auto"/>
                            <w:right w:val="none" w:sz="0" w:space="0" w:color="auto"/>
                          </w:divBdr>
                        </w:div>
                        <w:div w:id="2026177010">
                          <w:marLeft w:val="0"/>
                          <w:marRight w:val="0"/>
                          <w:marTop w:val="0"/>
                          <w:marBottom w:val="0"/>
                          <w:divBdr>
                            <w:top w:val="none" w:sz="0" w:space="0" w:color="auto"/>
                            <w:left w:val="none" w:sz="0" w:space="0" w:color="auto"/>
                            <w:bottom w:val="none" w:sz="0" w:space="0" w:color="auto"/>
                            <w:right w:val="none" w:sz="0" w:space="0" w:color="auto"/>
                          </w:divBdr>
                        </w:div>
                        <w:div w:id="800878247">
                          <w:marLeft w:val="0"/>
                          <w:marRight w:val="0"/>
                          <w:marTop w:val="0"/>
                          <w:marBottom w:val="0"/>
                          <w:divBdr>
                            <w:top w:val="none" w:sz="0" w:space="0" w:color="auto"/>
                            <w:left w:val="none" w:sz="0" w:space="0" w:color="auto"/>
                            <w:bottom w:val="none" w:sz="0" w:space="0" w:color="auto"/>
                            <w:right w:val="none" w:sz="0" w:space="0" w:color="auto"/>
                          </w:divBdr>
                        </w:div>
                        <w:div w:id="424112618">
                          <w:marLeft w:val="0"/>
                          <w:marRight w:val="0"/>
                          <w:marTop w:val="0"/>
                          <w:marBottom w:val="0"/>
                          <w:divBdr>
                            <w:top w:val="none" w:sz="0" w:space="0" w:color="auto"/>
                            <w:left w:val="none" w:sz="0" w:space="0" w:color="auto"/>
                            <w:bottom w:val="none" w:sz="0" w:space="0" w:color="auto"/>
                            <w:right w:val="none" w:sz="0" w:space="0" w:color="auto"/>
                          </w:divBdr>
                        </w:div>
                        <w:div w:id="10942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deployment/jar/manifestindex.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javapapers.com/wp-content/uploads/2013/04/launch4jconfi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spaat</cp:lastModifiedBy>
  <cp:revision>2</cp:revision>
  <dcterms:created xsi:type="dcterms:W3CDTF">2015-09-03T11:21:00Z</dcterms:created>
  <dcterms:modified xsi:type="dcterms:W3CDTF">2015-09-03T11:21:00Z</dcterms:modified>
</cp:coreProperties>
</file>